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F22E4" w14:textId="77777777" w:rsidR="00351D3F" w:rsidRPr="00431247" w:rsidRDefault="00351D3F">
      <w:pPr>
        <w:spacing w:line="360" w:lineRule="auto"/>
        <w:jc w:val="both"/>
        <w:rPr>
          <w:rFonts w:ascii="Times New Roman" w:hAnsi="Times New Roman" w:cs="Times New Roman"/>
          <w:b/>
          <w:bCs/>
        </w:rPr>
        <w:pPrChange w:id="0" w:author="Johan van den Hoogen" w:date="2023-05-09T11:48:00Z">
          <w:pPr/>
        </w:pPrChange>
      </w:pPr>
      <w:r w:rsidRPr="00F35F25">
        <w:rPr>
          <w:rFonts w:ascii="Times New Roman" w:hAnsi="Times New Roman" w:cs="Times New Roman"/>
          <w:b/>
          <w:bCs/>
        </w:rPr>
        <w:t>Methods</w:t>
      </w:r>
    </w:p>
    <w:p w14:paraId="4AEA463D" w14:textId="77777777" w:rsidR="00351D3F" w:rsidRDefault="00351D3F">
      <w:pPr>
        <w:spacing w:line="360" w:lineRule="auto"/>
        <w:jc w:val="both"/>
        <w:rPr>
          <w:rFonts w:ascii="Times New Roman" w:hAnsi="Times New Roman" w:cs="Times New Roman"/>
        </w:rPr>
        <w:pPrChange w:id="1" w:author="Johan van den Hoogen" w:date="2023-05-09T11:48:00Z">
          <w:pPr/>
        </w:pPrChange>
      </w:pPr>
    </w:p>
    <w:p w14:paraId="189581F5" w14:textId="77777777" w:rsidR="00351D3F" w:rsidRPr="00431247" w:rsidRDefault="00351D3F">
      <w:pPr>
        <w:spacing w:line="360" w:lineRule="auto"/>
        <w:jc w:val="both"/>
        <w:rPr>
          <w:rFonts w:ascii="Times New Roman" w:hAnsi="Times New Roman" w:cs="Times New Roman"/>
          <w:i/>
          <w:iCs/>
        </w:rPr>
        <w:pPrChange w:id="2" w:author="Johan van den Hoogen" w:date="2023-05-09T11:48:00Z">
          <w:pPr/>
        </w:pPrChange>
      </w:pPr>
      <w:r w:rsidRPr="00431247">
        <w:rPr>
          <w:rFonts w:ascii="Times New Roman" w:hAnsi="Times New Roman" w:cs="Times New Roman"/>
          <w:i/>
          <w:iCs/>
        </w:rPr>
        <w:t>Fungal data</w:t>
      </w:r>
      <w:r>
        <w:rPr>
          <w:rFonts w:ascii="Times New Roman" w:hAnsi="Times New Roman" w:cs="Times New Roman"/>
          <w:i/>
          <w:iCs/>
        </w:rPr>
        <w:t xml:space="preserve"> and mycorrhizal richness estimates</w:t>
      </w:r>
    </w:p>
    <w:p w14:paraId="3AA747C8" w14:textId="77777777" w:rsidR="00351D3F" w:rsidRDefault="00351D3F">
      <w:pPr>
        <w:spacing w:line="360" w:lineRule="auto"/>
        <w:jc w:val="both"/>
        <w:rPr>
          <w:rFonts w:ascii="Times New Roman" w:hAnsi="Times New Roman" w:cs="Times New Roman"/>
        </w:rPr>
        <w:pPrChange w:id="3" w:author="Johan van den Hoogen" w:date="2023-05-09T11:48:00Z">
          <w:pPr/>
        </w:pPrChange>
      </w:pPr>
    </w:p>
    <w:p w14:paraId="3E798AD7" w14:textId="77777777" w:rsidR="00351D3F" w:rsidRDefault="00351D3F">
      <w:pPr>
        <w:spacing w:line="360" w:lineRule="auto"/>
        <w:jc w:val="both"/>
        <w:rPr>
          <w:rFonts w:ascii="Times New Roman" w:hAnsi="Times New Roman" w:cs="Times New Roman"/>
        </w:rPr>
        <w:pPrChange w:id="4" w:author="Johan van den Hoogen" w:date="2023-05-09T11:48:00Z">
          <w:pPr/>
        </w:pPrChange>
      </w:pPr>
      <w:r>
        <w:rPr>
          <w:rFonts w:ascii="Times New Roman" w:hAnsi="Times New Roman" w:cs="Times New Roman"/>
        </w:rPr>
        <w:t xml:space="preserve">Fungal occurrence records were generated from data-mining of published ITS and SSU sequencing studies (see </w:t>
      </w:r>
      <w:r>
        <w:fldChar w:fldCharType="begin"/>
      </w:r>
      <w:r>
        <w:instrText>HYPERLINK "https://pubmed.ncbi.nlm.nih.gov/?term=V%C4%9Btrovsk%C3%BD%20T%5BAuthor%5D"</w:instrText>
      </w:r>
      <w:r>
        <w:fldChar w:fldCharType="separate"/>
      </w:r>
      <w:r w:rsidRPr="000E5D5E">
        <w:rPr>
          <w:rStyle w:val="Hyperlink"/>
          <w:rFonts w:ascii="Times New Roman" w:hAnsi="Times New Roman" w:cs="Times New Roman"/>
          <w:color w:val="000000" w:themeColor="text1"/>
          <w:u w:val="none"/>
        </w:rPr>
        <w:t>Větrovský</w:t>
      </w:r>
      <w:r>
        <w:rPr>
          <w:rStyle w:val="Hyperlink"/>
          <w:rFonts w:ascii="Times New Roman" w:hAnsi="Times New Roman" w:cs="Times New Roman"/>
          <w:color w:val="000000" w:themeColor="text1"/>
          <w:u w:val="none"/>
        </w:rPr>
        <w:fldChar w:fldCharType="end"/>
      </w:r>
      <w:r w:rsidRPr="000E5D5E">
        <w:rPr>
          <w:rFonts w:ascii="Times New Roman" w:hAnsi="Times New Roman" w:cs="Times New Roman"/>
          <w:color w:val="000000" w:themeColor="text1"/>
        </w:rPr>
        <w:t xml:space="preserve"> </w:t>
      </w:r>
      <w:r>
        <w:rPr>
          <w:rFonts w:ascii="Times New Roman" w:hAnsi="Times New Roman" w:cs="Times New Roman"/>
        </w:rPr>
        <w:t xml:space="preserve">et al. 2020 for details). Briefly, raw sequences and metadata from 210 ITS studies were processed through an established bioinformatic pipeline </w:t>
      </w:r>
      <w:commentRangeStart w:id="5"/>
      <w:r w:rsidRPr="00361CC5">
        <w:rPr>
          <w:rFonts w:ascii="Times New Roman" w:hAnsi="Times New Roman" w:cs="Times New Roman"/>
        </w:rPr>
        <w:t>that incorporates X, Y, Z tools</w:t>
      </w:r>
      <w:r w:rsidRPr="00B37761">
        <w:rPr>
          <w:rFonts w:ascii="Times New Roman" w:hAnsi="Times New Roman" w:cs="Times New Roman"/>
          <w:highlight w:val="yellow"/>
        </w:rPr>
        <w:t>.</w:t>
      </w:r>
      <w:r>
        <w:rPr>
          <w:rFonts w:ascii="Times New Roman" w:hAnsi="Times New Roman" w:cs="Times New Roman"/>
        </w:rPr>
        <w:t xml:space="preserve"> </w:t>
      </w:r>
      <w:commentRangeEnd w:id="5"/>
      <w:r>
        <w:rPr>
          <w:rStyle w:val="CommentReference"/>
        </w:rPr>
        <w:commentReference w:id="5"/>
      </w:r>
      <w:r>
        <w:rPr>
          <w:rFonts w:ascii="Times New Roman" w:hAnsi="Times New Roman" w:cs="Times New Roman"/>
        </w:rPr>
        <w:t xml:space="preserve">The resulting OTU table with taxonomy assignments was compared against the FungalTraits database (Põlme et al. 2020) for subsetting ectomycorrhizal fungi. </w:t>
      </w:r>
      <w:commentRangeStart w:id="6"/>
      <w:r>
        <w:rPr>
          <w:rFonts w:ascii="Times New Roman" w:hAnsi="Times New Roman" w:cs="Times New Roman"/>
        </w:rPr>
        <w:t>A similar approach was used for 45 SSU studies to create a VTX table of AMF fungi using the MaarjAM database (Öpik et al. 2010)…</w:t>
      </w:r>
      <w:commentRangeEnd w:id="6"/>
      <w:r>
        <w:rPr>
          <w:rStyle w:val="CommentReference"/>
        </w:rPr>
        <w:commentReference w:id="6"/>
      </w:r>
    </w:p>
    <w:p w14:paraId="57D02302" w14:textId="77777777" w:rsidR="00351D3F" w:rsidRDefault="00351D3F">
      <w:pPr>
        <w:spacing w:line="360" w:lineRule="auto"/>
        <w:jc w:val="both"/>
        <w:rPr>
          <w:rFonts w:ascii="Times New Roman" w:hAnsi="Times New Roman" w:cs="Times New Roman"/>
        </w:rPr>
        <w:pPrChange w:id="7" w:author="Johan van den Hoogen" w:date="2023-05-09T11:48:00Z">
          <w:pPr/>
        </w:pPrChange>
      </w:pPr>
    </w:p>
    <w:p w14:paraId="66DBF9D0" w14:textId="77777777" w:rsidR="00351D3F" w:rsidRDefault="00351D3F">
      <w:pPr>
        <w:spacing w:line="360" w:lineRule="auto"/>
        <w:jc w:val="both"/>
        <w:rPr>
          <w:rFonts w:ascii="Times New Roman" w:hAnsi="Times New Roman" w:cs="Times New Roman"/>
        </w:rPr>
        <w:pPrChange w:id="8" w:author="Johan van den Hoogen" w:date="2023-05-09T11:48:00Z">
          <w:pPr/>
        </w:pPrChange>
      </w:pPr>
      <w:commentRangeStart w:id="9"/>
      <w:commentRangeStart w:id="10"/>
      <w:r>
        <w:rPr>
          <w:rFonts w:ascii="Times New Roman" w:hAnsi="Times New Roman" w:cs="Times New Roman"/>
        </w:rPr>
        <w:t>We used Hill numbers</w:t>
      </w:r>
      <w:commentRangeEnd w:id="9"/>
      <w:r>
        <w:rPr>
          <w:rStyle w:val="CommentReference"/>
        </w:rPr>
        <w:commentReference w:id="9"/>
      </w:r>
      <w:commentRangeEnd w:id="10"/>
      <w:r w:rsidR="0086199D">
        <w:rPr>
          <w:rStyle w:val="CommentReference"/>
        </w:rPr>
        <w:commentReference w:id="10"/>
      </w:r>
      <w:r>
        <w:rPr>
          <w:rFonts w:ascii="Times New Roman" w:hAnsi="Times New Roman" w:cs="Times New Roman"/>
        </w:rPr>
        <w:t xml:space="preserve"> (q=0) to measure the effective number of mycorrhizal species (OTUs or VTs) in each sample (Chao et al. 2014). This approach creates a sequencing depth-based rarefaction and extrapolation sampling curve (i.e., a sample-specific species accumulation curve), with diversity estimates and 95% confidence intervals calculated at curve asymptotes (Hsieh et al. 2016). Rarefied estimates of mycorrhizal richness allow for a more robust comparison of mycorrhizal patterns across studies of multiple sequencing technologies and primer sets.</w:t>
      </w:r>
    </w:p>
    <w:p w14:paraId="200B8498" w14:textId="77777777" w:rsidR="00351D3F" w:rsidRDefault="00351D3F">
      <w:pPr>
        <w:spacing w:line="360" w:lineRule="auto"/>
        <w:jc w:val="both"/>
        <w:rPr>
          <w:rFonts w:ascii="Times New Roman" w:hAnsi="Times New Roman" w:cs="Times New Roman"/>
        </w:rPr>
        <w:pPrChange w:id="11" w:author="Johan van den Hoogen" w:date="2023-05-09T11:48:00Z">
          <w:pPr/>
        </w:pPrChange>
      </w:pPr>
    </w:p>
    <w:p w14:paraId="74EA8180" w14:textId="77777777" w:rsidR="00351D3F" w:rsidRDefault="00351D3F">
      <w:pPr>
        <w:spacing w:line="360" w:lineRule="auto"/>
        <w:jc w:val="both"/>
        <w:rPr>
          <w:rFonts w:ascii="Times New Roman" w:hAnsi="Times New Roman" w:cs="Times New Roman"/>
        </w:rPr>
        <w:pPrChange w:id="12" w:author="Johan van den Hoogen" w:date="2023-05-09T11:48:00Z">
          <w:pPr/>
        </w:pPrChange>
      </w:pPr>
      <w:commentRangeStart w:id="13"/>
      <w:commentRangeStart w:id="14"/>
      <w:r>
        <w:rPr>
          <w:rFonts w:ascii="Times New Roman" w:hAnsi="Times New Roman" w:cs="Times New Roman"/>
        </w:rPr>
        <w:t>We removed outliers in rarefied mycorrhizal richness prior to spatial modeling</w:t>
      </w:r>
      <w:commentRangeEnd w:id="13"/>
      <w:r>
        <w:rPr>
          <w:rStyle w:val="CommentReference"/>
        </w:rPr>
        <w:commentReference w:id="13"/>
      </w:r>
      <w:commentRangeEnd w:id="14"/>
      <w:r w:rsidR="0086199D">
        <w:rPr>
          <w:rStyle w:val="CommentReference"/>
        </w:rPr>
        <w:commentReference w:id="14"/>
      </w:r>
      <w:r>
        <w:rPr>
          <w:rFonts w:ascii="Times New Roman" w:hAnsi="Times New Roman" w:cs="Times New Roman"/>
        </w:rPr>
        <w:t xml:space="preserve">. Two Australian studies with ITS samples from Desert and Mediterranean biomes had unusually high ECM OTU richness levels and standard deviations (two orders of magnitude beyond other Australian ecoregions; Bisset et al. 2016, Yan et al. 2018), and have been previously marked as potentially inaccurate based on a recent database comparison (Tedersoo et al. 2021). </w:t>
      </w:r>
      <w:commentRangeStart w:id="15"/>
      <w:commentRangeStart w:id="16"/>
      <w:r>
        <w:rPr>
          <w:rFonts w:ascii="Times New Roman" w:hAnsi="Times New Roman" w:cs="Times New Roman"/>
        </w:rPr>
        <w:t>All samples from these two studies were removed</w:t>
      </w:r>
      <w:commentRangeEnd w:id="15"/>
      <w:r>
        <w:rPr>
          <w:rStyle w:val="CommentReference"/>
        </w:rPr>
        <w:commentReference w:id="15"/>
      </w:r>
      <w:commentRangeEnd w:id="16"/>
      <w:r w:rsidR="0086199D">
        <w:rPr>
          <w:rStyle w:val="CommentReference"/>
        </w:rPr>
        <w:commentReference w:id="16"/>
      </w:r>
      <w:r>
        <w:rPr>
          <w:rFonts w:ascii="Times New Roman" w:hAnsi="Times New Roman" w:cs="Times New Roman"/>
        </w:rPr>
        <w:t xml:space="preserve">. We then filtered samples by biome by removing rarefied richness values that were more than five times the interquartile range higher than the biome-level median estimate. We only filtered values at the highest end of the distribution to avoid potentially removing ‘true’ estimates of low or zero mycorrhizal richness at a given location. See </w:t>
      </w:r>
      <w:r w:rsidRPr="00487119">
        <w:rPr>
          <w:rFonts w:ascii="Times New Roman" w:hAnsi="Times New Roman" w:cs="Times New Roman"/>
          <w:highlight w:val="yellow"/>
        </w:rPr>
        <w:t>Supplemental Table #</w:t>
      </w:r>
      <w:r>
        <w:rPr>
          <w:rFonts w:ascii="Times New Roman" w:hAnsi="Times New Roman" w:cs="Times New Roman"/>
        </w:rPr>
        <w:t xml:space="preserve"> and </w:t>
      </w:r>
      <w:r w:rsidRPr="00105FB3">
        <w:rPr>
          <w:rFonts w:ascii="Times New Roman" w:hAnsi="Times New Roman" w:cs="Times New Roman"/>
          <w:highlight w:val="yellow"/>
        </w:rPr>
        <w:t>Supplemental Figure #</w:t>
      </w:r>
      <w:r>
        <w:rPr>
          <w:rFonts w:ascii="Times New Roman" w:hAnsi="Times New Roman" w:cs="Times New Roman"/>
        </w:rPr>
        <w:t xml:space="preserve"> for a summary of outliers removed per biome.</w:t>
      </w:r>
    </w:p>
    <w:p w14:paraId="6376F3E0" w14:textId="77777777" w:rsidR="00351D3F" w:rsidRDefault="00351D3F">
      <w:pPr>
        <w:spacing w:line="360" w:lineRule="auto"/>
        <w:jc w:val="both"/>
        <w:rPr>
          <w:rFonts w:ascii="Times New Roman" w:hAnsi="Times New Roman" w:cs="Times New Roman"/>
        </w:rPr>
        <w:pPrChange w:id="17" w:author="Johan van den Hoogen" w:date="2023-05-09T11:48:00Z">
          <w:pPr/>
        </w:pPrChange>
      </w:pPr>
    </w:p>
    <w:p w14:paraId="6576B343" w14:textId="77777777" w:rsidR="00351D3F" w:rsidRPr="008C051F" w:rsidRDefault="00351D3F">
      <w:pPr>
        <w:spacing w:line="360" w:lineRule="auto"/>
        <w:jc w:val="both"/>
        <w:rPr>
          <w:rFonts w:ascii="Times New Roman" w:hAnsi="Times New Roman" w:cs="Times New Roman"/>
          <w:i/>
          <w:iCs/>
        </w:rPr>
        <w:pPrChange w:id="18" w:author="Johan van den Hoogen" w:date="2023-05-09T11:48:00Z">
          <w:pPr/>
        </w:pPrChange>
      </w:pPr>
      <w:r w:rsidRPr="008C051F">
        <w:rPr>
          <w:rFonts w:ascii="Times New Roman" w:hAnsi="Times New Roman" w:cs="Times New Roman"/>
          <w:i/>
          <w:iCs/>
        </w:rPr>
        <w:t xml:space="preserve">Geospatial </w:t>
      </w:r>
      <w:r>
        <w:rPr>
          <w:rFonts w:ascii="Times New Roman" w:hAnsi="Times New Roman" w:cs="Times New Roman"/>
          <w:i/>
          <w:iCs/>
        </w:rPr>
        <w:t>modeling and validation</w:t>
      </w:r>
    </w:p>
    <w:p w14:paraId="15C7F7D8" w14:textId="77777777" w:rsidR="00351D3F" w:rsidRDefault="00351D3F">
      <w:pPr>
        <w:spacing w:line="360" w:lineRule="auto"/>
        <w:jc w:val="both"/>
        <w:rPr>
          <w:rFonts w:ascii="Times New Roman" w:hAnsi="Times New Roman" w:cs="Times New Roman"/>
        </w:rPr>
        <w:pPrChange w:id="19" w:author="Johan van den Hoogen" w:date="2023-05-09T11:48:00Z">
          <w:pPr/>
        </w:pPrChange>
      </w:pPr>
    </w:p>
    <w:p w14:paraId="70D84E05" w14:textId="31F4E8E5" w:rsidR="0086199D" w:rsidRPr="0086199D" w:rsidRDefault="00351D3F">
      <w:pPr>
        <w:pStyle w:val="NormalWeb"/>
        <w:spacing w:before="240" w:beforeAutospacing="0" w:after="240" w:afterAutospacing="0" w:line="360" w:lineRule="auto"/>
        <w:jc w:val="both"/>
        <w:rPr>
          <w:ins w:id="20" w:author="Johan van den Hoogen" w:date="2023-05-09T11:47:00Z"/>
          <w:lang w:val="en-GB"/>
          <w:rPrChange w:id="21" w:author="Johan van den Hoogen" w:date="2023-05-09T11:55:00Z">
            <w:rPr>
              <w:ins w:id="22" w:author="Johan van den Hoogen" w:date="2023-05-09T11:47:00Z"/>
              <w:rFonts w:ascii="Times New Roman" w:hAnsi="Times New Roman" w:cs="Times New Roman"/>
            </w:rPr>
          </w:rPrChange>
        </w:rPr>
        <w:pPrChange w:id="23" w:author="Johan van den Hoogen" w:date="2023-05-09T11:55:00Z">
          <w:pPr/>
        </w:pPrChange>
      </w:pPr>
      <w:r>
        <w:t xml:space="preserve">Spatial predictions of mycorrhizal richness were created with a random forest (RF) modeling approach (modified from van den Hoogen </w:t>
      </w:r>
      <w:r w:rsidRPr="0086199D">
        <w:t xml:space="preserve">et al. 2019). </w:t>
      </w:r>
      <w:ins w:id="24" w:author="Johan van den Hoogen" w:date="2023-05-09T11:48:00Z">
        <w:r w:rsidR="0086199D">
          <w:rPr>
            <w:color w:val="222222"/>
            <w:shd w:val="clear" w:color="auto" w:fill="FFFFFF"/>
            <w:lang w:val="en-GB"/>
          </w:rPr>
          <w:t>W</w:t>
        </w:r>
      </w:ins>
      <w:ins w:id="25" w:author="Johan van den Hoogen" w:date="2023-05-09T11:47:00Z">
        <w:r w:rsidR="0086199D" w:rsidRPr="0086199D">
          <w:rPr>
            <w:color w:val="222222"/>
            <w:shd w:val="clear" w:color="auto" w:fill="FFFFFF"/>
            <w:lang w:val="en-GB"/>
          </w:rPr>
          <w:t xml:space="preserve">e first sampled a stack of global </w:t>
        </w:r>
      </w:ins>
      <w:ins w:id="26" w:author="Johan van den Hoogen" w:date="2023-05-09T11:48:00Z">
        <w:r w:rsidR="0086199D">
          <w:rPr>
            <w:color w:val="222222"/>
            <w:shd w:val="clear" w:color="auto" w:fill="FFFFFF"/>
            <w:lang w:val="en-GB"/>
          </w:rPr>
          <w:t>environmental covariate</w:t>
        </w:r>
      </w:ins>
      <w:ins w:id="27" w:author="Johan van den Hoogen" w:date="2023-05-09T11:47:00Z">
        <w:r w:rsidR="0086199D" w:rsidRPr="0086199D">
          <w:rPr>
            <w:color w:val="222222"/>
            <w:shd w:val="clear" w:color="auto" w:fill="FFFFFF"/>
            <w:lang w:val="en-GB"/>
          </w:rPr>
          <w:t xml:space="preserve"> layers at each of the locations within the dataset. These layers included macroclimatic, soil texture and physiochemical information, vegetation, radiation and topographic indices and anthropogenic variables. Details of all layers, including descriptions, units, and source information, are described in Supplementary Table 3. In short, </w:t>
        </w:r>
      </w:ins>
      <w:ins w:id="28" w:author="Johan van den Hoogen" w:date="2023-05-09T11:52:00Z">
        <w:r w:rsidR="0086199D">
          <w:rPr>
            <w:color w:val="222222"/>
            <w:shd w:val="clear" w:color="auto" w:fill="FFFFFF"/>
            <w:lang w:val="en-GB"/>
          </w:rPr>
          <w:t xml:space="preserve">variables describing </w:t>
        </w:r>
      </w:ins>
      <w:ins w:id="29" w:author="Johan van den Hoogen" w:date="2023-05-09T11:47:00Z">
        <w:r w:rsidR="0086199D" w:rsidRPr="0086199D">
          <w:rPr>
            <w:color w:val="222222"/>
            <w:shd w:val="clear" w:color="auto" w:fill="FFFFFF"/>
            <w:lang w:val="en-GB"/>
          </w:rPr>
          <w:t xml:space="preserve">soil structure and physiochemical properties </w:t>
        </w:r>
      </w:ins>
      <w:ins w:id="30" w:author="Johan van den Hoogen" w:date="2023-05-09T11:52:00Z">
        <w:r w:rsidR="0086199D">
          <w:rPr>
            <w:color w:val="222222"/>
            <w:shd w:val="clear" w:color="auto" w:fill="FFFFFF"/>
            <w:lang w:val="en-GB"/>
          </w:rPr>
          <w:t>were</w:t>
        </w:r>
      </w:ins>
      <w:ins w:id="31" w:author="Johan van den Hoogen" w:date="2023-05-09T11:47:00Z">
        <w:r w:rsidR="0086199D" w:rsidRPr="0086199D">
          <w:rPr>
            <w:color w:val="222222"/>
            <w:shd w:val="clear" w:color="auto" w:fill="FFFFFF"/>
            <w:lang w:val="en-GB"/>
          </w:rPr>
          <w:t xml:space="preserve"> obtained from SoilGrids (</w:t>
        </w:r>
      </w:ins>
      <w:ins w:id="32" w:author="Johan van den Hoogen" w:date="2023-05-09T12:12:00Z">
        <w:r w:rsidR="00D5407B" w:rsidRPr="00D5407B">
          <w:rPr>
            <w:color w:val="222222"/>
            <w:shd w:val="clear" w:color="auto" w:fill="FFFFFF"/>
            <w:lang w:val="en-GB"/>
          </w:rPr>
          <w:t>https://journals.plos.org/plosone/article?id=10.1371/journal.pone.0169748</w:t>
        </w:r>
      </w:ins>
      <w:ins w:id="33" w:author="Johan van den Hoogen" w:date="2023-05-09T11:47:00Z">
        <w:r w:rsidR="0086199D" w:rsidRPr="0086199D">
          <w:rPr>
            <w:color w:val="222222"/>
            <w:shd w:val="clear" w:color="auto" w:fill="FFFFFF"/>
            <w:lang w:val="en-GB"/>
          </w:rPr>
          <w:t>), limited to the upper 5 cm</w:t>
        </w:r>
      </w:ins>
      <w:ins w:id="34" w:author="Johan van den Hoogen" w:date="2023-05-09T12:19:00Z">
        <w:r w:rsidR="00D5407B">
          <w:rPr>
            <w:color w:val="222222"/>
            <w:shd w:val="clear" w:color="auto" w:fill="FFFFFF"/>
            <w:lang w:val="en-GB"/>
          </w:rPr>
          <w:t xml:space="preserve"> of soil</w:t>
        </w:r>
      </w:ins>
      <w:ins w:id="35" w:author="Johan van den Hoogen" w:date="2023-05-09T11:47:00Z">
        <w:r w:rsidR="0086199D" w:rsidRPr="0086199D">
          <w:rPr>
            <w:color w:val="222222"/>
            <w:shd w:val="clear" w:color="auto" w:fill="FFFFFF"/>
            <w:lang w:val="en-GB"/>
          </w:rPr>
          <w:t>. Climate information (</w:t>
        </w:r>
      </w:ins>
      <w:ins w:id="36" w:author="Johan van den Hoogen" w:date="2023-05-09T11:51:00Z">
        <w:r w:rsidR="0086199D" w:rsidRPr="0086199D">
          <w:rPr>
            <w:color w:val="222222"/>
            <w:shd w:val="clear" w:color="auto" w:fill="FFFFFF"/>
            <w:lang w:val="en-GB"/>
          </w:rPr>
          <w:t>i.e.,</w:t>
        </w:r>
      </w:ins>
      <w:ins w:id="37" w:author="Johan van den Hoogen" w:date="2023-05-09T11:47:00Z">
        <w:r w:rsidR="0086199D" w:rsidRPr="0086199D">
          <w:rPr>
            <w:color w:val="222222"/>
            <w:shd w:val="clear" w:color="auto" w:fill="FFFFFF"/>
            <w:lang w:val="en-GB"/>
          </w:rPr>
          <w:t xml:space="preserve"> </w:t>
        </w:r>
      </w:ins>
      <w:ins w:id="38" w:author="Johan van den Hoogen" w:date="2023-05-09T11:51:00Z">
        <w:r w:rsidR="0086199D">
          <w:rPr>
            <w:color w:val="222222"/>
            <w:shd w:val="clear" w:color="auto" w:fill="FFFFFF"/>
            <w:lang w:val="en-GB"/>
          </w:rPr>
          <w:t xml:space="preserve">mean annual temperature, annual precipitation, </w:t>
        </w:r>
      </w:ins>
      <w:ins w:id="39" w:author="Johan van den Hoogen" w:date="2023-05-09T11:47:00Z">
        <w:r w:rsidR="0086199D" w:rsidRPr="0086199D">
          <w:rPr>
            <w:color w:val="222222"/>
            <w:shd w:val="clear" w:color="auto" w:fill="FFFFFF"/>
            <w:lang w:val="en-GB"/>
          </w:rPr>
          <w:t xml:space="preserve">monthly maximum temperature, </w:t>
        </w:r>
      </w:ins>
      <w:ins w:id="40" w:author="Johan van den Hoogen" w:date="2023-05-09T11:51:00Z">
        <w:r w:rsidR="0086199D">
          <w:rPr>
            <w:color w:val="222222"/>
            <w:shd w:val="clear" w:color="auto" w:fill="FFFFFF"/>
            <w:lang w:val="en-GB"/>
          </w:rPr>
          <w:t>precipitation seasonality</w:t>
        </w:r>
      </w:ins>
      <w:ins w:id="41" w:author="Johan van den Hoogen" w:date="2023-05-09T11:47:00Z">
        <w:r w:rsidR="0086199D" w:rsidRPr="0086199D">
          <w:rPr>
            <w:color w:val="222222"/>
            <w:shd w:val="clear" w:color="auto" w:fill="FFFFFF"/>
            <w:lang w:val="en-GB"/>
          </w:rPr>
          <w:t>) was obtained from CHELSA (</w:t>
        </w:r>
      </w:ins>
      <w:ins w:id="42" w:author="Johan van den Hoogen" w:date="2023-05-09T12:13:00Z">
        <w:r w:rsidR="00D5407B" w:rsidRPr="00D5407B">
          <w:rPr>
            <w:color w:val="222222"/>
            <w:shd w:val="clear" w:color="auto" w:fill="FFFFFF"/>
            <w:lang w:val="en-GB"/>
          </w:rPr>
          <w:t>https://www.nature.com/articles/sdata2017122</w:t>
        </w:r>
      </w:ins>
      <w:ins w:id="43" w:author="Johan van den Hoogen" w:date="2023-05-09T11:52:00Z">
        <w:r w:rsidR="0086199D">
          <w:rPr>
            <w:color w:val="222222"/>
            <w:shd w:val="clear" w:color="auto" w:fill="FFFFFF"/>
            <w:lang w:val="en-GB"/>
          </w:rPr>
          <w:t>).</w:t>
        </w:r>
      </w:ins>
      <w:ins w:id="44" w:author="Johan van den Hoogen" w:date="2023-05-09T11:47:00Z">
        <w:r w:rsidR="0086199D" w:rsidRPr="0086199D">
          <w:rPr>
            <w:color w:val="222222"/>
            <w:shd w:val="clear" w:color="auto" w:fill="FFFFFF"/>
            <w:lang w:val="en-GB"/>
          </w:rPr>
          <w:t xml:space="preserve"> Spectral vegetation indices (i.e., MODIS </w:t>
        </w:r>
      </w:ins>
      <w:ins w:id="45" w:author="Johan van den Hoogen" w:date="2023-05-09T11:53:00Z">
        <w:r w:rsidR="0086199D">
          <w:rPr>
            <w:color w:val="222222"/>
            <w:shd w:val="clear" w:color="auto" w:fill="FFFFFF"/>
            <w:lang w:val="en-GB"/>
          </w:rPr>
          <w:t>NPP</w:t>
        </w:r>
      </w:ins>
      <w:ins w:id="46" w:author="Johan van den Hoogen" w:date="2023-05-09T11:47:00Z">
        <w:r w:rsidR="0086199D" w:rsidRPr="0086199D">
          <w:rPr>
            <w:color w:val="222222"/>
            <w:shd w:val="clear" w:color="auto" w:fill="FFFFFF"/>
            <w:lang w:val="en-GB"/>
          </w:rPr>
          <w:t xml:space="preserve"> product </w:t>
        </w:r>
      </w:ins>
      <w:ins w:id="47" w:author="Johan van den Hoogen" w:date="2023-05-09T11:53:00Z">
        <w:r w:rsidR="0086199D">
          <w:rPr>
            <w:color w:val="222222"/>
            <w:shd w:val="clear" w:color="auto" w:fill="FFFFFF"/>
            <w:lang w:val="en-GB"/>
          </w:rPr>
          <w:t>xxx</w:t>
        </w:r>
      </w:ins>
      <w:ins w:id="48" w:author="Johan van den Hoogen" w:date="2023-05-09T11:47:00Z">
        <w:r w:rsidR="0086199D" w:rsidRPr="0086199D">
          <w:rPr>
            <w:color w:val="222222"/>
            <w:shd w:val="clear" w:color="auto" w:fill="FFFFFF"/>
            <w:lang w:val="en-GB"/>
          </w:rPr>
          <w:t>, averaged annually) from the Google Earth Engine Data Catalog (</w:t>
        </w:r>
        <w:r w:rsidR="0086199D" w:rsidRPr="0086199D">
          <w:fldChar w:fldCharType="begin"/>
        </w:r>
        <w:r w:rsidR="0086199D" w:rsidRPr="0086199D">
          <w:instrText>HYPERLINK "https://developers.google.com/earth-engine/datasets/catalog/modis"</w:instrText>
        </w:r>
        <w:r w:rsidR="0086199D" w:rsidRPr="0086199D">
          <w:fldChar w:fldCharType="separate"/>
        </w:r>
        <w:r w:rsidR="0086199D" w:rsidRPr="0086199D">
          <w:rPr>
            <w:rStyle w:val="Hyperlink"/>
            <w:color w:val="222222"/>
            <w:shd w:val="clear" w:color="auto" w:fill="FFFFFF"/>
            <w:lang w:val="en-GB"/>
          </w:rPr>
          <w:t>https://developers.google.com/earth-engine/datasets</w:t>
        </w:r>
        <w:r w:rsidR="0086199D" w:rsidRPr="0086199D">
          <w:rPr>
            <w:rStyle w:val="Hyperlink"/>
            <w:color w:val="222222"/>
            <w:shd w:val="clear" w:color="auto" w:fill="FFFFFF"/>
            <w:lang w:val="en-GB"/>
          </w:rPr>
          <w:fldChar w:fldCharType="end"/>
        </w:r>
        <w:r w:rsidR="0086199D" w:rsidRPr="0086199D">
          <w:rPr>
            <w:color w:val="222222"/>
            <w:shd w:val="clear" w:color="auto" w:fill="FFFFFF"/>
            <w:lang w:val="en-GB"/>
          </w:rPr>
          <w:t xml:space="preserve">). Landcover and topographic information were obtained from EarthEnv </w:t>
        </w:r>
      </w:ins>
      <w:ins w:id="49" w:author="Johan van den Hoogen" w:date="2023-05-09T12:11:00Z">
        <w:r w:rsidR="00D5407B" w:rsidRPr="00D5407B">
          <w:rPr>
            <w:color w:val="222222"/>
            <w:shd w:val="clear" w:color="auto" w:fill="FFFFFF"/>
            <w:lang w:val="en-GB"/>
            <w:rPrChange w:id="50" w:author="Johan van den Hoogen" w:date="2023-05-09T12:12:00Z">
              <w:rPr>
                <w:color w:val="222222"/>
                <w:shd w:val="clear" w:color="auto" w:fill="FFFFFF"/>
                <w:vertAlign w:val="superscript"/>
                <w:lang w:val="en-GB"/>
              </w:rPr>
            </w:rPrChange>
          </w:rPr>
          <w:t>(</w:t>
        </w:r>
        <w:r w:rsidR="00D5407B" w:rsidRPr="00D5407B">
          <w:rPr>
            <w:color w:val="222222"/>
            <w:shd w:val="clear" w:color="auto" w:fill="FFFFFF"/>
            <w:lang w:val="en-GB"/>
            <w:rPrChange w:id="51" w:author="Johan van den Hoogen" w:date="2023-05-09T12:12:00Z">
              <w:rPr>
                <w:color w:val="222222"/>
                <w:shd w:val="clear" w:color="auto" w:fill="FFFFFF"/>
                <w:vertAlign w:val="superscript"/>
                <w:lang w:val="en-GB"/>
              </w:rPr>
            </w:rPrChange>
          </w:rPr>
          <w:fldChar w:fldCharType="begin"/>
        </w:r>
        <w:r w:rsidR="00D5407B" w:rsidRPr="00D5407B">
          <w:rPr>
            <w:color w:val="222222"/>
            <w:shd w:val="clear" w:color="auto" w:fill="FFFFFF"/>
            <w:lang w:val="en-GB"/>
            <w:rPrChange w:id="52" w:author="Johan van den Hoogen" w:date="2023-05-09T12:12:00Z">
              <w:rPr>
                <w:color w:val="222222"/>
                <w:shd w:val="clear" w:color="auto" w:fill="FFFFFF"/>
                <w:vertAlign w:val="superscript"/>
                <w:lang w:val="en-GB"/>
              </w:rPr>
            </w:rPrChange>
          </w:rPr>
          <w:instrText xml:space="preserve"> HYPERLINK "https://onlinelibrary.wiley.com/doi/10.1111/geb.12182" </w:instrText>
        </w:r>
        <w:r w:rsidR="00D5407B" w:rsidRPr="00E05306">
          <w:rPr>
            <w:color w:val="222222"/>
            <w:shd w:val="clear" w:color="auto" w:fill="FFFFFF"/>
            <w:lang w:val="en-GB"/>
          </w:rPr>
        </w:r>
        <w:r w:rsidR="00D5407B" w:rsidRPr="00D5407B">
          <w:rPr>
            <w:color w:val="222222"/>
            <w:shd w:val="clear" w:color="auto" w:fill="FFFFFF"/>
            <w:lang w:val="en-GB"/>
            <w:rPrChange w:id="53" w:author="Johan van den Hoogen" w:date="2023-05-09T12:12:00Z">
              <w:rPr>
                <w:color w:val="222222"/>
                <w:shd w:val="clear" w:color="auto" w:fill="FFFFFF"/>
                <w:vertAlign w:val="superscript"/>
                <w:lang w:val="en-GB"/>
              </w:rPr>
            </w:rPrChange>
          </w:rPr>
          <w:fldChar w:fldCharType="separate"/>
        </w:r>
        <w:r w:rsidR="00D5407B" w:rsidRPr="00D5407B">
          <w:rPr>
            <w:color w:val="222222"/>
            <w:rPrChange w:id="54" w:author="Johan van den Hoogen" w:date="2023-05-09T12:12:00Z">
              <w:rPr>
                <w:rStyle w:val="Hyperlink"/>
                <w:shd w:val="clear" w:color="auto" w:fill="FFFFFF"/>
                <w:vertAlign w:val="superscript"/>
                <w:lang w:val="en-GB"/>
              </w:rPr>
            </w:rPrChange>
          </w:rPr>
          <w:t>https://onlinelibrary.wiley.com/doi/10.1111/geb.12182</w:t>
        </w:r>
        <w:r w:rsidR="00D5407B" w:rsidRPr="00D5407B">
          <w:rPr>
            <w:color w:val="222222"/>
            <w:shd w:val="clear" w:color="auto" w:fill="FFFFFF"/>
            <w:lang w:val="en-GB"/>
            <w:rPrChange w:id="55" w:author="Johan van den Hoogen" w:date="2023-05-09T12:12:00Z">
              <w:rPr>
                <w:color w:val="222222"/>
                <w:shd w:val="clear" w:color="auto" w:fill="FFFFFF"/>
                <w:vertAlign w:val="superscript"/>
                <w:lang w:val="en-GB"/>
              </w:rPr>
            </w:rPrChange>
          </w:rPr>
          <w:fldChar w:fldCharType="end"/>
        </w:r>
        <w:r w:rsidR="00D5407B" w:rsidRPr="00D5407B">
          <w:rPr>
            <w:color w:val="222222"/>
            <w:shd w:val="clear" w:color="auto" w:fill="FFFFFF"/>
            <w:lang w:val="en-GB"/>
            <w:rPrChange w:id="56" w:author="Johan van den Hoogen" w:date="2023-05-09T12:12:00Z">
              <w:rPr>
                <w:color w:val="222222"/>
                <w:shd w:val="clear" w:color="auto" w:fill="FFFFFF"/>
                <w:vertAlign w:val="superscript"/>
                <w:lang w:val="en-GB"/>
              </w:rPr>
            </w:rPrChange>
          </w:rPr>
          <w:t>, https://onlinelibrary.wiley.com/doi/10.1111/geb.12365,)</w:t>
        </w:r>
      </w:ins>
      <w:ins w:id="57" w:author="Johan van den Hoogen" w:date="2023-05-09T11:47:00Z">
        <w:r w:rsidR="0086199D" w:rsidRPr="0086199D">
          <w:rPr>
            <w:color w:val="222222"/>
            <w:shd w:val="clear" w:color="auto" w:fill="FFFFFF"/>
            <w:lang w:val="en-GB"/>
          </w:rPr>
          <w:t>.</w:t>
        </w:r>
      </w:ins>
      <w:ins w:id="58" w:author="Johan van den Hoogen" w:date="2023-05-09T11:53:00Z">
        <w:r w:rsidR="0086199D">
          <w:rPr>
            <w:color w:val="222222"/>
            <w:shd w:val="clear" w:color="auto" w:fill="FFFFFF"/>
            <w:lang w:val="en-GB"/>
          </w:rPr>
          <w:t xml:space="preserve"> The</w:t>
        </w:r>
      </w:ins>
      <w:ins w:id="59" w:author="Johan van den Hoogen" w:date="2023-05-09T11:47:00Z">
        <w:r w:rsidR="0086199D" w:rsidRPr="0086199D">
          <w:rPr>
            <w:color w:val="222222"/>
            <w:shd w:val="clear" w:color="auto" w:fill="FFFFFF"/>
            <w:lang w:val="en-GB"/>
          </w:rPr>
          <w:t xml:space="preserve"> </w:t>
        </w:r>
      </w:ins>
      <w:ins w:id="60" w:author="Johan van den Hoogen" w:date="2023-05-09T11:53:00Z">
        <w:r w:rsidR="0086199D">
          <w:rPr>
            <w:color w:val="222222"/>
            <w:shd w:val="clear" w:color="auto" w:fill="FFFFFF"/>
            <w:lang w:val="en-GB"/>
          </w:rPr>
          <w:t>P</w:t>
        </w:r>
      </w:ins>
      <w:ins w:id="61" w:author="Johan van den Hoogen" w:date="2023-05-09T11:47:00Z">
        <w:r w:rsidR="0086199D" w:rsidRPr="0086199D">
          <w:rPr>
            <w:color w:val="222222"/>
            <w:shd w:val="clear" w:color="auto" w:fill="FFFFFF"/>
            <w:lang w:val="en-GB"/>
          </w:rPr>
          <w:t xml:space="preserve">otential </w:t>
        </w:r>
      </w:ins>
      <w:ins w:id="62" w:author="Johan van den Hoogen" w:date="2023-05-09T12:19:00Z">
        <w:r w:rsidR="00D5407B">
          <w:rPr>
            <w:color w:val="222222"/>
            <w:shd w:val="clear" w:color="auto" w:fill="FFFFFF"/>
            <w:lang w:val="en-GB"/>
          </w:rPr>
          <w:t>E</w:t>
        </w:r>
      </w:ins>
      <w:ins w:id="63" w:author="Johan van den Hoogen" w:date="2023-05-09T11:47:00Z">
        <w:r w:rsidR="0086199D" w:rsidRPr="0086199D">
          <w:rPr>
            <w:color w:val="222222"/>
            <w:shd w:val="clear" w:color="auto" w:fill="FFFFFF"/>
            <w:lang w:val="en-GB"/>
          </w:rPr>
          <w:t xml:space="preserve">vapotranspiration (PET) layer </w:t>
        </w:r>
      </w:ins>
      <w:ins w:id="64" w:author="Johan van den Hoogen" w:date="2023-05-09T11:53:00Z">
        <w:r w:rsidR="0086199D">
          <w:rPr>
            <w:color w:val="222222"/>
            <w:shd w:val="clear" w:color="auto" w:fill="FFFFFF"/>
            <w:lang w:val="en-GB"/>
          </w:rPr>
          <w:t>was</w:t>
        </w:r>
      </w:ins>
      <w:ins w:id="65" w:author="Johan van den Hoogen" w:date="2023-05-09T11:47:00Z">
        <w:r w:rsidR="0086199D" w:rsidRPr="0086199D">
          <w:rPr>
            <w:color w:val="222222"/>
            <w:shd w:val="clear" w:color="auto" w:fill="FFFFFF"/>
            <w:lang w:val="en-GB"/>
          </w:rPr>
          <w:t xml:space="preserve"> obtained from CGIAR</w:t>
        </w:r>
      </w:ins>
      <w:ins w:id="66" w:author="Johan van den Hoogen" w:date="2023-05-09T12:19:00Z">
        <w:r w:rsidR="00D5407B">
          <w:rPr>
            <w:color w:val="222222"/>
            <w:shd w:val="clear" w:color="auto" w:fill="FFFFFF"/>
            <w:lang w:val="en-GB"/>
          </w:rPr>
          <w:t xml:space="preserve"> (</w:t>
        </w:r>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"https://doi.org/10.6084/m9.figshare.7504448.v3" \t "_blank" </w:instrText>
        </w:r>
        <w:r w:rsidR="00D5407B">
          <w:rPr>
            <w:rFonts w:ascii="Arial" w:hAnsi="Arial" w:cs="Arial"/>
            <w:color w:val="1155CC"/>
            <w:sz w:val="20"/>
            <w:szCs w:val="20"/>
            <w:u w:val="single"/>
          </w:rPr>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https://doi.org/10.6084/m9.figshare.7504448.v3</w:t>
        </w:r>
        <w:r w:rsidR="00D5407B">
          <w:rPr>
            <w:rFonts w:ascii="Arial" w:hAnsi="Arial" w:cs="Arial"/>
            <w:color w:val="1155CC"/>
            <w:sz w:val="20"/>
            <w:szCs w:val="20"/>
            <w:u w:val="single"/>
          </w:rPr>
          <w:fldChar w:fldCharType="end"/>
        </w:r>
        <w:r w:rsidR="00D5407B">
          <w:rPr>
            <w:rFonts w:ascii="Arial" w:hAnsi="Arial" w:cs="Arial"/>
            <w:color w:val="1155CC"/>
            <w:sz w:val="20"/>
            <w:szCs w:val="20"/>
            <w:u w:val="single"/>
          </w:rPr>
          <w:t>)</w:t>
        </w:r>
      </w:ins>
      <w:ins w:id="67" w:author="Johan van den Hoogen" w:date="2023-05-09T11:47:00Z">
        <w:r w:rsidR="0086199D" w:rsidRPr="0086199D">
          <w:rPr>
            <w:color w:val="222222"/>
            <w:lang w:val="en-GB"/>
          </w:rPr>
          <w:t>. Anthropogenic information (</w:t>
        </w:r>
      </w:ins>
      <w:ins w:id="68" w:author="Johan van den Hoogen" w:date="2023-05-09T12:20:00Z">
        <w:r w:rsidR="00D5407B">
          <w:rPr>
            <w:color w:val="222222"/>
            <w:lang w:val="en-GB"/>
          </w:rPr>
          <w:t>Human Development Percentage</w:t>
        </w:r>
      </w:ins>
      <w:ins w:id="69" w:author="Johan van den Hoogen" w:date="2023-05-09T11:47:00Z">
        <w:r w:rsidR="0086199D" w:rsidRPr="0086199D">
          <w:rPr>
            <w:color w:val="222222"/>
            <w:lang w:val="en-GB"/>
          </w:rPr>
          <w:t xml:space="preserve">) was obtained from </w:t>
        </w:r>
      </w:ins>
      <w:ins w:id="70" w:author="Johan van den Hoogen" w:date="2023-05-09T12:20:00Z">
        <w:r w:rsidR="00D5407B">
          <w:rPr>
            <w:rFonts w:ascii="Arial" w:hAnsi="Arial" w:cs="Arial"/>
            <w:color w:val="1155CC"/>
            <w:sz w:val="20"/>
            <w:szCs w:val="20"/>
            <w:u w:val="single"/>
          </w:rPr>
          <w:fldChar w:fldCharType="begin"/>
        </w:r>
        <w:r w:rsidR="00D5407B">
          <w:rPr>
            <w:rFonts w:ascii="Arial" w:hAnsi="Arial" w:cs="Arial"/>
            <w:color w:val="1155CC"/>
            <w:sz w:val="20"/>
            <w:szCs w:val="20"/>
            <w:u w:val="single"/>
          </w:rPr>
          <w:instrText xml:space="preserve"> HYPERLINK "https://doi.org/10.1111/geb.12182" \t "_blank" </w:instrText>
        </w:r>
        <w:r w:rsidR="00D5407B">
          <w:rPr>
            <w:rFonts w:ascii="Arial" w:hAnsi="Arial" w:cs="Arial"/>
            <w:color w:val="1155CC"/>
            <w:sz w:val="20"/>
            <w:szCs w:val="20"/>
            <w:u w:val="single"/>
          </w:rPr>
        </w:r>
        <w:r w:rsidR="00D5407B">
          <w:rPr>
            <w:rFonts w:ascii="Arial" w:hAnsi="Arial" w:cs="Arial"/>
            <w:color w:val="1155CC"/>
            <w:sz w:val="20"/>
            <w:szCs w:val="20"/>
            <w:u w:val="single"/>
          </w:rPr>
          <w:fldChar w:fldCharType="separate"/>
        </w:r>
        <w:r w:rsidR="00D5407B">
          <w:rPr>
            <w:rStyle w:val="Hyperlink"/>
            <w:rFonts w:ascii="Arial" w:hAnsi="Arial" w:cs="Arial"/>
            <w:sz w:val="20"/>
            <w:szCs w:val="20"/>
          </w:rPr>
          <w:t>https://doi.org/10.1111/geb.12182</w:t>
        </w:r>
        <w:r w:rsidR="00D5407B">
          <w:rPr>
            <w:rFonts w:ascii="Arial" w:hAnsi="Arial" w:cs="Arial"/>
            <w:color w:val="1155CC"/>
            <w:sz w:val="20"/>
            <w:szCs w:val="20"/>
            <w:u w:val="single"/>
          </w:rPr>
          <w:fldChar w:fldCharType="end"/>
        </w:r>
      </w:ins>
      <w:ins w:id="71" w:author="Johan van den Hoogen" w:date="2023-05-09T11:47:00Z">
        <w:r w:rsidR="0086199D" w:rsidRPr="0086199D">
          <w:rPr>
            <w:color w:val="222222"/>
            <w:shd w:val="clear" w:color="auto" w:fill="FFFFFF"/>
            <w:lang w:val="en-GB"/>
          </w:rPr>
          <w:t>. Resolve Ecoregion classifications were used to categorize sampling locations into biome</w:t>
        </w:r>
      </w:ins>
      <w:ins w:id="72" w:author="Johan van den Hoogen" w:date="2023-05-09T12:18:00Z">
        <w:r w:rsidR="00D5407B">
          <w:rPr>
            <w:color w:val="222222"/>
            <w:shd w:val="clear" w:color="auto" w:fill="FFFFFF"/>
            <w:lang w:val="en-GB"/>
          </w:rPr>
          <w:t xml:space="preserve"> (</w:t>
        </w:r>
        <w:r w:rsidR="00D5407B">
          <w:t>https://doi.org/10.1093/biosci/bix014</w:t>
        </w:r>
        <w:r w:rsidR="00D5407B">
          <w:rPr>
            <w:color w:val="222222"/>
            <w:shd w:val="clear" w:color="auto" w:fill="FFFFFF"/>
            <w:lang w:val="en-GB"/>
          </w:rPr>
          <w:t>)</w:t>
        </w:r>
      </w:ins>
      <w:ins w:id="73" w:author="Johan van den Hoogen" w:date="2023-05-09T11:47:00Z">
        <w:r w:rsidR="0086199D" w:rsidRPr="0086199D">
          <w:rPr>
            <w:color w:val="222222"/>
            <w:shd w:val="clear" w:color="auto" w:fill="FFFFFF"/>
            <w:lang w:val="en-GB"/>
          </w:rPr>
          <w:t xml:space="preserve">. The final set of predictors included a set of </w:t>
        </w:r>
      </w:ins>
      <w:ins w:id="74" w:author="Johan van den Hoogen" w:date="2023-05-09T12:18:00Z">
        <w:r w:rsidR="00D5407B">
          <w:rPr>
            <w:color w:val="222222"/>
            <w:shd w:val="clear" w:color="auto" w:fill="FFFFFF"/>
            <w:lang w:val="en-GB"/>
          </w:rPr>
          <w:t>xx</w:t>
        </w:r>
      </w:ins>
      <w:ins w:id="75" w:author="Johan van den Hoogen" w:date="2023-05-09T11:47:00Z">
        <w:r w:rsidR="0086199D" w:rsidRPr="0086199D">
          <w:rPr>
            <w:color w:val="222222"/>
            <w:shd w:val="clear" w:color="auto" w:fill="FFFFFF"/>
            <w:lang w:val="en-GB"/>
          </w:rPr>
          <w:t xml:space="preserve"> variables</w:t>
        </w:r>
      </w:ins>
      <w:ins w:id="76" w:author="Johan van den Hoogen" w:date="2023-05-09T11:54:00Z">
        <w:r w:rsidR="0086199D">
          <w:rPr>
            <w:color w:val="222222"/>
            <w:shd w:val="clear" w:color="auto" w:fill="FFFFFF"/>
            <w:lang w:val="en-GB"/>
          </w:rPr>
          <w:t xml:space="preserve">. </w:t>
        </w:r>
      </w:ins>
      <w:ins w:id="77" w:author="Johan van den Hoogen" w:date="2023-05-09T11:47:00Z">
        <w:r w:rsidR="0086199D" w:rsidRPr="0086199D">
          <w:rPr>
            <w:color w:val="222222"/>
            <w:shd w:val="clear" w:color="auto" w:fill="FFFFFF"/>
            <w:lang w:val="en-GB"/>
          </w:rPr>
          <w:t xml:space="preserve">All </w:t>
        </w:r>
      </w:ins>
      <w:ins w:id="78" w:author="Johan van den Hoogen" w:date="2023-05-09T11:54:00Z">
        <w:r w:rsidR="0086199D">
          <w:rPr>
            <w:color w:val="222222"/>
            <w:shd w:val="clear" w:color="auto" w:fill="FFFFFF"/>
            <w:lang w:val="en-GB"/>
          </w:rPr>
          <w:t>spatial covariate</w:t>
        </w:r>
      </w:ins>
      <w:ins w:id="79" w:author="Johan van den Hoogen" w:date="2023-05-09T11:47:00Z">
        <w:r w:rsidR="0086199D" w:rsidRPr="0086199D">
          <w:rPr>
            <w:color w:val="222222"/>
            <w:shd w:val="clear" w:color="auto" w:fill="FFFFFF"/>
            <w:lang w:val="en-GB"/>
          </w:rPr>
          <w:t xml:space="preserve"> layers were reprojected and resampled to a unified pixel grid in EPSG:4326 (WGS84) at 30 arc-sec resolution (approximately 1 km</w:t>
        </w:r>
        <w:r w:rsidR="0086199D" w:rsidRPr="0086199D">
          <w:rPr>
            <w:color w:val="222222"/>
            <w:shd w:val="clear" w:color="auto" w:fill="FFFFFF"/>
            <w:vertAlign w:val="superscript"/>
            <w:lang w:val="en-GB"/>
          </w:rPr>
          <w:t>2</w:t>
        </w:r>
        <w:r w:rsidR="0086199D" w:rsidRPr="0086199D">
          <w:rPr>
            <w:color w:val="222222"/>
            <w:shd w:val="clear" w:color="auto" w:fill="FFFFFF"/>
            <w:lang w:val="en-GB"/>
          </w:rPr>
          <w:t xml:space="preserve"> at the equator). Areas covered by permanent snow or ice (e.g. the Greenland ice cap, glaciated mountain ranges, identified using SoilGrids, </w:t>
        </w:r>
        <w:r w:rsidR="0086199D" w:rsidRPr="0086199D">
          <w:rPr>
            <w:color w:val="222222"/>
            <w:shd w:val="clear" w:color="auto" w:fill="FFFFFF"/>
            <w:vertAlign w:val="superscript"/>
            <w:lang w:val="en-GB"/>
          </w:rPr>
          <w:t>76</w:t>
        </w:r>
        <w:r w:rsidR="0086199D" w:rsidRPr="0086199D">
          <w:rPr>
            <w:color w:val="222222"/>
            <w:shd w:val="clear" w:color="auto" w:fill="FFFFFF"/>
            <w:lang w:val="en-GB"/>
          </w:rPr>
          <w:t>) were excluded from the analyses.</w:t>
        </w:r>
        <w:r w:rsidR="0086199D" w:rsidRPr="0086199D">
          <w:rPr>
            <w:color w:val="000000"/>
            <w:lang w:val="en-GB"/>
          </w:rPr>
          <w:t xml:space="preserve"> Antarctic </w:t>
        </w:r>
      </w:ins>
      <w:ins w:id="80" w:author="Johan van den Hoogen" w:date="2023-05-09T11:55:00Z">
        <w:r w:rsidR="0086199D">
          <w:rPr>
            <w:color w:val="000000"/>
            <w:lang w:val="en-GB"/>
          </w:rPr>
          <w:t>areas were</w:t>
        </w:r>
      </w:ins>
      <w:ins w:id="81" w:author="Johan van den Hoogen" w:date="2023-05-09T11:47:00Z">
        <w:r w:rsidR="0086199D" w:rsidRPr="0086199D">
          <w:rPr>
            <w:color w:val="000000"/>
            <w:lang w:val="en-GB"/>
          </w:rPr>
          <w:t xml:space="preserve"> excluded from </w:t>
        </w:r>
      </w:ins>
      <w:ins w:id="82" w:author="Johan van den Hoogen" w:date="2023-05-09T11:55:00Z">
        <w:r w:rsidR="0086199D">
          <w:rPr>
            <w:color w:val="000000"/>
            <w:lang w:val="en-GB"/>
          </w:rPr>
          <w:t>analysis</w:t>
        </w:r>
      </w:ins>
      <w:ins w:id="83" w:author="Johan van den Hoogen" w:date="2023-05-09T11:47:00Z">
        <w:r w:rsidR="0086199D" w:rsidRPr="0086199D">
          <w:rPr>
            <w:color w:val="000000"/>
            <w:lang w:val="en-GB"/>
          </w:rPr>
          <w:t xml:space="preserve"> </w:t>
        </w:r>
      </w:ins>
      <w:ins w:id="84" w:author="Johan van den Hoogen" w:date="2023-05-09T11:55:00Z">
        <w:r w:rsidR="0086199D">
          <w:rPr>
            <w:color w:val="000000"/>
            <w:lang w:val="en-GB"/>
          </w:rPr>
          <w:t>due</w:t>
        </w:r>
      </w:ins>
      <w:ins w:id="85" w:author="Johan van den Hoogen" w:date="2023-05-09T11:47:00Z">
        <w:r w:rsidR="0086199D" w:rsidRPr="0086199D">
          <w:rPr>
            <w:color w:val="000000"/>
            <w:lang w:val="en-GB"/>
          </w:rPr>
          <w:t xml:space="preserve"> to the limited coverage of several covariate layers in the region. </w:t>
        </w:r>
      </w:ins>
      <w:moveToRangeStart w:id="86" w:author="Johan van den Hoogen" w:date="2023-05-09T16:23:00Z" w:name="move134541853"/>
      <w:commentRangeStart w:id="87"/>
      <w:moveTo w:id="88" w:author="Johan van den Hoogen" w:date="2023-05-09T16:23:00Z">
        <w:r w:rsidR="0022572A">
          <w:t>Environmental covariates were subset from the full stack to reduce collinearity among predictors.</w:t>
        </w:r>
        <w:commentRangeEnd w:id="87"/>
        <w:r w:rsidR="0022572A">
          <w:rPr>
            <w:rStyle w:val="CommentReference"/>
          </w:rPr>
          <w:commentReference w:id="87"/>
        </w:r>
      </w:moveTo>
      <w:moveToRangeEnd w:id="86"/>
    </w:p>
    <w:p w14:paraId="3547FBA2" w14:textId="525E08D6" w:rsidR="00F16DCC" w:rsidRDefault="00F16DCC" w:rsidP="00F16DCC">
      <w:pPr>
        <w:spacing w:line="360" w:lineRule="auto"/>
        <w:jc w:val="both"/>
        <w:rPr>
          <w:moveTo w:id="89" w:author="Johan van den Hoogen" w:date="2023-05-09T16:24:00Z"/>
          <w:rFonts w:ascii="Times New Roman" w:hAnsi="Times New Roman" w:cs="Times New Roman"/>
        </w:rPr>
      </w:pPr>
      <w:moveToRangeStart w:id="90" w:author="Johan van den Hoogen" w:date="2023-05-09T16:24:00Z" w:name="move134541911"/>
      <w:moveTo w:id="91" w:author="Johan van den Hoogen" w:date="2023-05-09T16:24:00Z">
        <w:r>
          <w:rPr>
            <w:rFonts w:ascii="Times New Roman" w:hAnsi="Times New Roman" w:cs="Times New Roman"/>
          </w:rPr>
          <w:t>T</w:t>
        </w:r>
      </w:moveTo>
      <w:ins w:id="92" w:author="Johan van den Hoogen" w:date="2023-05-09T16:25:00Z">
        <w:r>
          <w:rPr>
            <w:rFonts w:ascii="Times New Roman" w:hAnsi="Times New Roman" w:cs="Times New Roman"/>
          </w:rPr>
          <w:t xml:space="preserve">o harmonize the data </w:t>
        </w:r>
      </w:ins>
      <w:ins w:id="93" w:author="Johan van den Hoogen" w:date="2023-05-09T16:31:00Z">
        <w:r w:rsidR="004E3E6F">
          <w:rPr>
            <w:rFonts w:ascii="Times New Roman" w:hAnsi="Times New Roman" w:cs="Times New Roman"/>
          </w:rPr>
          <w:t xml:space="preserve">across the different experimental </w:t>
        </w:r>
      </w:ins>
      <w:ins w:id="94" w:author="Johan van den Hoogen" w:date="2023-05-09T16:32:00Z">
        <w:r w:rsidR="004E3E6F">
          <w:rPr>
            <w:rFonts w:ascii="Times New Roman" w:hAnsi="Times New Roman" w:cs="Times New Roman"/>
          </w:rPr>
          <w:t xml:space="preserve">set-ups of the original studies, we incuded four types of project-specific variables. </w:t>
        </w:r>
      </w:ins>
      <w:moveTo w:id="95" w:author="Johan van den Hoogen" w:date="2023-05-09T16:24:00Z">
        <w:r>
          <w:rPr>
            <w:rFonts w:ascii="Times New Roman" w:hAnsi="Times New Roman" w:cs="Times New Roman"/>
          </w:rPr>
          <w:t xml:space="preserve">here were four types of </w:t>
        </w:r>
        <w:commentRangeStart w:id="96"/>
        <w:r>
          <w:rPr>
            <w:rFonts w:ascii="Times New Roman" w:hAnsi="Times New Roman" w:cs="Times New Roman"/>
          </w:rPr>
          <w:t>project-specific variables</w:t>
        </w:r>
        <w:commentRangeEnd w:id="96"/>
        <w:r>
          <w:rPr>
            <w:rStyle w:val="CommentReference"/>
          </w:rPr>
          <w:commentReference w:id="96"/>
        </w:r>
        <w:r>
          <w:rPr>
            <w:rFonts w:ascii="Times New Roman" w:hAnsi="Times New Roman" w:cs="Times New Roman"/>
          </w:rPr>
          <w:t xml:space="preserve"> that differed among published studies and required further validation: sequencing platform (Illumina, </w:t>
        </w:r>
        <w:r>
          <w:rPr>
            <w:rFonts w:ascii="Times New Roman" w:hAnsi="Times New Roman" w:cs="Times New Roman"/>
          </w:rPr>
          <w:lastRenderedPageBreak/>
          <w:t xml:space="preserve">IonTorrent, PacBio, 454Roche, and </w:t>
        </w:r>
        <w:r w:rsidRPr="004C305B">
          <w:rPr>
            <w:rFonts w:ascii="Times New Roman" w:hAnsi="Times New Roman" w:cs="Times New Roman"/>
          </w:rPr>
          <w:t>DNBSEQ-G400</w:t>
        </w:r>
        <w:r>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Pr>
            <w:rFonts w:ascii="Times New Roman" w:hAnsi="Times New Roman" w:cs="Times New Roman"/>
            <w:highlight w:val="yellow"/>
          </w:rPr>
          <w:t>Supplemental Figure #s</w:t>
        </w:r>
        <w:r>
          <w:rPr>
            <w:rFonts w:ascii="Times New Roman" w:hAnsi="Times New Roman" w:cs="Times New Roman"/>
          </w:rPr>
          <w:t xml:space="preserve">). This included all </w:t>
        </w:r>
        <w:r w:rsidRPr="004C305B">
          <w:rPr>
            <w:rFonts w:ascii="Times New Roman" w:hAnsi="Times New Roman" w:cs="Times New Roman"/>
          </w:rPr>
          <w:t>DNBSEQ-G400</w:t>
        </w:r>
        <w:r>
          <w:rPr>
            <w:rFonts w:ascii="Times New Roman" w:hAnsi="Times New Roman" w:cs="Times New Roman"/>
          </w:rPr>
          <w:t xml:space="preserve"> samples (N=3,995), ITS1 samples (N=102), and 14 different primer sets (total N=1,012), which were removed prior to running the final models.</w:t>
        </w:r>
      </w:moveTo>
      <w:ins w:id="97" w:author="Johan van den Hoogen" w:date="2023-05-09T16:32:00Z">
        <w:r w:rsidR="004E3E6F">
          <w:rPr>
            <w:rFonts w:ascii="Times New Roman" w:hAnsi="Times New Roman" w:cs="Times New Roman"/>
          </w:rPr>
          <w:t xml:space="preserve"> To create the predictions, we harmonized these project-specific variabl</w:t>
        </w:r>
      </w:ins>
      <w:ins w:id="98" w:author="Johan van den Hoogen" w:date="2023-05-09T16:33:00Z">
        <w:r w:rsidR="004E3E6F">
          <w:rPr>
            <w:rFonts w:ascii="Times New Roman" w:hAnsi="Times New Roman" w:cs="Times New Roman"/>
          </w:rPr>
          <w:t xml:space="preserve">es to the most commonly used levels; i.e., sequening platform: Illumnina, </w:t>
        </w:r>
        <w:commentRangeStart w:id="99"/>
        <w:r w:rsidR="004E3E6F">
          <w:rPr>
            <w:rFonts w:ascii="Times New Roman" w:hAnsi="Times New Roman" w:cs="Times New Roman"/>
          </w:rPr>
          <w:t>target</w:t>
        </w:r>
      </w:ins>
      <w:ins w:id="100" w:author="Johan van den Hoogen" w:date="2023-05-09T16:34:00Z">
        <w:r w:rsidR="004E3E6F">
          <w:rPr>
            <w:rFonts w:ascii="Times New Roman" w:hAnsi="Times New Roman" w:cs="Times New Roman"/>
          </w:rPr>
          <w:t xml:space="preserve">_gene: </w:t>
        </w:r>
      </w:ins>
      <w:ins w:id="101" w:author="Johan van den Hoogen" w:date="2023-05-09T16:35:00Z">
        <w:r w:rsidR="004E3E6F">
          <w:rPr>
            <w:rFonts w:ascii="Times New Roman" w:hAnsi="Times New Roman" w:cs="Times New Roman"/>
          </w:rPr>
          <w:t>ITS2</w:t>
        </w:r>
      </w:ins>
      <w:commentRangeEnd w:id="99"/>
      <w:ins w:id="102" w:author="Johan van den Hoogen" w:date="2023-05-10T16:09:00Z">
        <w:r w:rsidR="00D933E9">
          <w:rPr>
            <w:rStyle w:val="CommentReference"/>
          </w:rPr>
          <w:commentReference w:id="99"/>
        </w:r>
      </w:ins>
      <w:ins w:id="103" w:author="Johan van den Hoogen" w:date="2023-05-09T16:36:00Z">
        <w:r w:rsidR="004E3E6F">
          <w:rPr>
            <w:rFonts w:ascii="Times New Roman" w:hAnsi="Times New Roman" w:cs="Times New Roman"/>
          </w:rPr>
          <w:t xml:space="preserve">, sample type: soil, primer set: ITS3 – ITS4. </w:t>
        </w:r>
      </w:ins>
      <w:ins w:id="104" w:author="Johan van den Hoogen" w:date="2023-05-09T16:39:00Z">
        <w:r w:rsidR="004E3E6F">
          <w:rPr>
            <w:rFonts w:ascii="Times New Roman" w:hAnsi="Times New Roman" w:cs="Times New Roman"/>
          </w:rPr>
          <w:t xml:space="preserve">Prior to modelling, all </w:t>
        </w:r>
      </w:ins>
      <w:ins w:id="105" w:author="Johan van den Hoogen" w:date="2023-05-09T16:37:00Z">
        <w:r w:rsidR="004E3E6F">
          <w:rPr>
            <w:rFonts w:ascii="Times New Roman" w:hAnsi="Times New Roman" w:cs="Times New Roman"/>
          </w:rPr>
          <w:t>project-specific variab</w:t>
        </w:r>
      </w:ins>
      <w:ins w:id="106" w:author="Johan van den Hoogen" w:date="2023-05-09T16:39:00Z">
        <w:r w:rsidR="004E3E6F">
          <w:rPr>
            <w:rFonts w:ascii="Times New Roman" w:hAnsi="Times New Roman" w:cs="Times New Roman"/>
          </w:rPr>
          <w:t>les transform</w:t>
        </w:r>
      </w:ins>
      <w:ins w:id="107" w:author="Johan van den Hoogen" w:date="2023-05-09T16:41:00Z">
        <w:r w:rsidR="004E3E6F">
          <w:rPr>
            <w:rFonts w:ascii="Times New Roman" w:hAnsi="Times New Roman" w:cs="Times New Roman"/>
          </w:rPr>
          <w:t>ed from categorical to</w:t>
        </w:r>
      </w:ins>
      <w:ins w:id="108" w:author="Johan van den Hoogen" w:date="2023-05-09T16:39:00Z">
        <w:r w:rsidR="004E3E6F">
          <w:rPr>
            <w:rFonts w:ascii="Times New Roman" w:hAnsi="Times New Roman" w:cs="Times New Roman"/>
          </w:rPr>
          <w:t xml:space="preserve"> binary variables</w:t>
        </w:r>
      </w:ins>
      <w:ins w:id="109" w:author="Johan van den Hoogen" w:date="2023-05-09T16:41:00Z">
        <w:r w:rsidR="007663E9">
          <w:rPr>
            <w:rFonts w:ascii="Times New Roman" w:hAnsi="Times New Roman" w:cs="Times New Roman"/>
          </w:rPr>
          <w:t xml:space="preserve"> (i.e., one-hot encoding)</w:t>
        </w:r>
      </w:ins>
      <w:ins w:id="110" w:author="Johan van den Hoogen" w:date="2023-05-09T16:39:00Z">
        <w:r w:rsidR="004E3E6F">
          <w:rPr>
            <w:rFonts w:ascii="Times New Roman" w:hAnsi="Times New Roman" w:cs="Times New Roman"/>
          </w:rPr>
          <w:t xml:space="preserve">. </w:t>
        </w:r>
      </w:ins>
    </w:p>
    <w:moveToRangeEnd w:id="90"/>
    <w:p w14:paraId="6D88C6B7" w14:textId="77777777" w:rsidR="00F16DCC" w:rsidRDefault="00F16DCC" w:rsidP="0086199D">
      <w:pPr>
        <w:spacing w:line="360" w:lineRule="auto"/>
        <w:jc w:val="both"/>
        <w:rPr>
          <w:ins w:id="111" w:author="Johan van den Hoogen" w:date="2023-05-09T16:24:00Z"/>
          <w:rFonts w:ascii="Times New Roman" w:hAnsi="Times New Roman" w:cs="Times New Roman"/>
        </w:rPr>
      </w:pPr>
    </w:p>
    <w:p w14:paraId="337BDF87" w14:textId="4068E4F7" w:rsidR="00351D3F" w:rsidRPr="008C051F" w:rsidRDefault="00D71FD4">
      <w:pPr>
        <w:spacing w:line="360" w:lineRule="auto"/>
        <w:jc w:val="both"/>
        <w:rPr>
          <w:rFonts w:ascii="Times New Roman" w:hAnsi="Times New Roman" w:cs="Times New Roman"/>
        </w:rPr>
        <w:pPrChange w:id="112" w:author="Johan van den Hoogen" w:date="2023-05-09T11:48:00Z">
          <w:pPr/>
        </w:pPrChange>
      </w:pPr>
      <w:ins w:id="113" w:author="Johan van den Hoogen" w:date="2023-05-09T11:56:00Z">
        <w:r>
          <w:rPr>
            <w:rFonts w:ascii="Times New Roman" w:hAnsi="Times New Roman" w:cs="Times New Roman"/>
          </w:rPr>
          <w:t>To create the RF training dataset</w:t>
        </w:r>
      </w:ins>
      <w:ins w:id="114" w:author="Johan van den Hoogen" w:date="2023-05-09T16:20:00Z">
        <w:r w:rsidR="0022572A">
          <w:rPr>
            <w:rFonts w:ascii="Times New Roman" w:hAnsi="Times New Roman" w:cs="Times New Roman"/>
          </w:rPr>
          <w:t>s</w:t>
        </w:r>
      </w:ins>
      <w:ins w:id="115" w:author="Johan van den Hoogen" w:date="2023-05-09T11:56:00Z">
        <w:r>
          <w:rPr>
            <w:rFonts w:ascii="Times New Roman" w:hAnsi="Times New Roman" w:cs="Times New Roman"/>
          </w:rPr>
          <w:t xml:space="preserve">, </w:t>
        </w:r>
      </w:ins>
      <w:del w:id="116" w:author="Johan van den Hoogen" w:date="2023-05-09T11:56:00Z">
        <w:r w:rsidR="00351D3F" w:rsidDel="00D71FD4">
          <w:rPr>
            <w:rFonts w:ascii="Times New Roman" w:hAnsi="Times New Roman" w:cs="Times New Roman"/>
          </w:rPr>
          <w:delText>O</w:delText>
        </w:r>
      </w:del>
      <w:ins w:id="117" w:author="Johan van den Hoogen" w:date="2023-05-09T11:56:00Z">
        <w:r>
          <w:rPr>
            <w:rFonts w:ascii="Times New Roman" w:hAnsi="Times New Roman" w:cs="Times New Roman"/>
          </w:rPr>
          <w:t>o</w:t>
        </w:r>
      </w:ins>
      <w:r w:rsidR="00351D3F">
        <w:rPr>
          <w:rFonts w:ascii="Times New Roman" w:hAnsi="Times New Roman" w:cs="Times New Roman"/>
        </w:rPr>
        <w:t>nly distinct observations were used</w:t>
      </w:r>
      <w:del w:id="118" w:author="Johan van den Hoogen" w:date="2023-05-09T11:56:00Z">
        <w:r w:rsidR="00351D3F" w:rsidDel="00D71FD4">
          <w:rPr>
            <w:rFonts w:ascii="Times New Roman" w:hAnsi="Times New Roman" w:cs="Times New Roman"/>
          </w:rPr>
          <w:delText xml:space="preserve">, </w:delText>
        </w:r>
      </w:del>
      <w:ins w:id="119" w:author="Johan van den Hoogen" w:date="2023-05-09T11:56:00Z">
        <w:r>
          <w:rPr>
            <w:rFonts w:ascii="Times New Roman" w:hAnsi="Times New Roman" w:cs="Times New Roman"/>
          </w:rPr>
          <w:t xml:space="preserve">; </w:t>
        </w:r>
      </w:ins>
      <w:del w:id="120" w:author="Johan van den Hoogen" w:date="2023-05-09T11:56:00Z">
        <w:r w:rsidR="00351D3F" w:rsidDel="00D71FD4">
          <w:rPr>
            <w:rFonts w:ascii="Times New Roman" w:hAnsi="Times New Roman" w:cs="Times New Roman"/>
          </w:rPr>
          <w:delText xml:space="preserve">meaning that </w:delText>
        </w:r>
      </w:del>
      <w:r w:rsidR="00351D3F">
        <w:rPr>
          <w:rFonts w:ascii="Times New Roman" w:hAnsi="Times New Roman" w:cs="Times New Roman"/>
        </w:rPr>
        <w:t>when multiple samples fell within the same 1km2 pixel</w:t>
      </w:r>
      <w:ins w:id="121" w:author="Johan van den Hoogen" w:date="2023-05-09T09:35:00Z">
        <w:r w:rsidR="0086199D">
          <w:rPr>
            <w:rFonts w:ascii="Times New Roman" w:hAnsi="Times New Roman" w:cs="Times New Roman"/>
          </w:rPr>
          <w:t>,</w:t>
        </w:r>
      </w:ins>
      <w:r w:rsidR="00351D3F">
        <w:rPr>
          <w:rFonts w:ascii="Times New Roman" w:hAnsi="Times New Roman" w:cs="Times New Roman"/>
        </w:rPr>
        <w:t xml:space="preserve"> we retained only those with unique rarefied richness values </w:t>
      </w:r>
      <w:del w:id="122" w:author="Johan van den Hoogen" w:date="2023-05-09T09:35:00Z">
        <w:r w:rsidR="00351D3F" w:rsidDel="0086199D">
          <w:rPr>
            <w:rFonts w:ascii="Times New Roman" w:hAnsi="Times New Roman" w:cs="Times New Roman"/>
          </w:rPr>
          <w:delText>(rather than aggregating values per pixel)</w:delText>
        </w:r>
      </w:del>
      <w:r w:rsidR="00351D3F">
        <w:rPr>
          <w:rFonts w:ascii="Times New Roman" w:hAnsi="Times New Roman" w:cs="Times New Roman"/>
        </w:rPr>
        <w:t xml:space="preserve">. </w:t>
      </w:r>
      <w:ins w:id="123" w:author="Johan van den Hoogen" w:date="2023-05-09T16:21:00Z">
        <w:r w:rsidR="0022572A">
          <w:rPr>
            <w:rFonts w:ascii="Times New Roman" w:hAnsi="Times New Roman" w:cs="Times New Roman"/>
          </w:rPr>
          <w:t>To deal with the zero-inflated data str</w:t>
        </w:r>
      </w:ins>
      <w:ins w:id="124" w:author="Johan van den Hoogen" w:date="2023-05-09T16:22:00Z">
        <w:r w:rsidR="0022572A">
          <w:rPr>
            <w:rFonts w:ascii="Times New Roman" w:hAnsi="Times New Roman" w:cs="Times New Roman"/>
          </w:rPr>
          <w:t>ucture of the EcM dataset, we adopted a two-step approach. First,</w:t>
        </w:r>
      </w:ins>
      <w:ins w:id="125" w:author="Johan van den Hoogen" w:date="2023-05-09T09:36:00Z">
        <w:r w:rsidR="0086199D">
          <w:rPr>
            <w:rFonts w:ascii="Times New Roman" w:hAnsi="Times New Roman" w:cs="Times New Roman"/>
          </w:rPr>
          <w:t xml:space="preserve"> a</w:t>
        </w:r>
      </w:ins>
      <w:del w:id="126" w:author="Johan van den Hoogen" w:date="2023-05-09T09:36:00Z">
        <w:r w:rsidR="00351D3F" w:rsidDel="0086199D">
          <w:rPr>
            <w:rFonts w:ascii="Times New Roman" w:hAnsi="Times New Roman" w:cs="Times New Roman"/>
          </w:rPr>
          <w:delText>A</w:delText>
        </w:r>
      </w:del>
      <w:r w:rsidR="00351D3F">
        <w:rPr>
          <w:rFonts w:ascii="Times New Roman" w:hAnsi="Times New Roman" w:cs="Times New Roman"/>
        </w:rPr>
        <w:t xml:space="preserve"> binary RF classification model was </w:t>
      </w:r>
      <w:del w:id="127" w:author="Johan van den Hoogen" w:date="2023-05-09T16:22:00Z">
        <w:r w:rsidR="00351D3F" w:rsidDel="0022572A">
          <w:rPr>
            <w:rFonts w:ascii="Times New Roman" w:hAnsi="Times New Roman" w:cs="Times New Roman"/>
          </w:rPr>
          <w:delText xml:space="preserve">first </w:delText>
        </w:r>
      </w:del>
      <w:r w:rsidR="00351D3F">
        <w:rPr>
          <w:rFonts w:ascii="Times New Roman" w:hAnsi="Times New Roman" w:cs="Times New Roman"/>
        </w:rPr>
        <w:t xml:space="preserve">created to separate positive occurrence data (richness &gt; 0) from samples with undetected </w:t>
      </w:r>
      <w:ins w:id="128" w:author="Johan van den Hoogen" w:date="2023-05-09T09:36:00Z">
        <w:r w:rsidR="0086199D">
          <w:rPr>
            <w:rFonts w:ascii="Times New Roman" w:hAnsi="Times New Roman" w:cs="Times New Roman"/>
          </w:rPr>
          <w:t>ecto</w:t>
        </w:r>
      </w:ins>
      <w:r w:rsidR="00351D3F">
        <w:rPr>
          <w:rFonts w:ascii="Times New Roman" w:hAnsi="Times New Roman" w:cs="Times New Roman"/>
        </w:rPr>
        <w:t xml:space="preserve">mycorrhizal communities (richness = 0). </w:t>
      </w:r>
      <w:ins w:id="129" w:author="Johan van den Hoogen" w:date="2023-05-09T16:45:00Z">
        <w:r w:rsidR="00F62DA6">
          <w:rPr>
            <w:rFonts w:ascii="Times New Roman" w:hAnsi="Times New Roman" w:cs="Times New Roman"/>
          </w:rPr>
          <w:t>W</w:t>
        </w:r>
      </w:ins>
      <w:del w:id="130" w:author="Johan van den Hoogen" w:date="2023-05-09T16:22:00Z">
        <w:r w:rsidR="00351D3F" w:rsidDel="0022572A">
          <w:rPr>
            <w:rFonts w:ascii="Times New Roman" w:hAnsi="Times New Roman" w:cs="Times New Roman"/>
          </w:rPr>
          <w:delText>W</w:delText>
        </w:r>
      </w:del>
      <w:r w:rsidR="00351D3F">
        <w:rPr>
          <w:rFonts w:ascii="Times New Roman" w:hAnsi="Times New Roman" w:cs="Times New Roman"/>
        </w:rPr>
        <w:t>e then trained a regression RF model on the subset of positive occurrence samples with a log(x+1) transformation of rarefied richness</w:t>
      </w:r>
      <w:del w:id="131" w:author="Johan van den Hoogen" w:date="2023-05-09T16:23:00Z">
        <w:r w:rsidR="00351D3F" w:rsidDel="0022572A">
          <w:rPr>
            <w:rFonts w:ascii="Times New Roman" w:hAnsi="Times New Roman" w:cs="Times New Roman"/>
          </w:rPr>
          <w:delText>.</w:delText>
        </w:r>
      </w:del>
      <w:ins w:id="132" w:author="Johan van den Hoogen" w:date="2023-05-09T16:23:00Z">
        <w:r w:rsidR="0022572A">
          <w:rPr>
            <w:rFonts w:ascii="Times New Roman" w:hAnsi="Times New Roman" w:cs="Times New Roman"/>
          </w:rPr>
          <w:t xml:space="preserve">. Results of the regression model were multiplied by the binary classification model to create a combined prediction. </w:t>
        </w:r>
      </w:ins>
      <w:ins w:id="133" w:author="Johan van den Hoogen" w:date="2023-05-08T16:27:00Z">
        <w:r w:rsidR="0086199D">
          <w:rPr>
            <w:rFonts w:ascii="Times New Roman" w:hAnsi="Times New Roman" w:cs="Times New Roman"/>
          </w:rPr>
          <w:t>For AM we only trained a</w:t>
        </w:r>
      </w:ins>
      <w:ins w:id="134" w:author="Johan van den Hoogen" w:date="2023-05-08T16:28:00Z">
        <w:r w:rsidR="0086199D">
          <w:rPr>
            <w:rFonts w:ascii="Times New Roman" w:hAnsi="Times New Roman" w:cs="Times New Roman"/>
          </w:rPr>
          <w:t xml:space="preserve"> regression model as there </w:t>
        </w:r>
      </w:ins>
      <w:ins w:id="135" w:author="Johan van den Hoogen" w:date="2023-05-09T16:23:00Z">
        <w:r w:rsidR="0022572A">
          <w:rPr>
            <w:rFonts w:ascii="Times New Roman" w:hAnsi="Times New Roman" w:cs="Times New Roman"/>
          </w:rPr>
          <w:t>were</w:t>
        </w:r>
      </w:ins>
      <w:ins w:id="136" w:author="Johan van den Hoogen" w:date="2023-05-08T16:28:00Z">
        <w:r w:rsidR="0086199D">
          <w:rPr>
            <w:rFonts w:ascii="Times New Roman" w:hAnsi="Times New Roman" w:cs="Times New Roman"/>
          </w:rPr>
          <w:t xml:space="preserve"> no zeros in this dataset. </w:t>
        </w:r>
      </w:ins>
      <w:del w:id="137" w:author="Johan van den Hoogen" w:date="2023-05-09T09:37:00Z">
        <w:r w:rsidR="00351D3F" w:rsidDel="0086199D">
          <w:rPr>
            <w:rFonts w:ascii="Times New Roman" w:hAnsi="Times New Roman" w:cs="Times New Roman"/>
          </w:rPr>
          <w:delText xml:space="preserve"> </w:delText>
        </w:r>
      </w:del>
      <w:moveFromRangeStart w:id="138" w:author="Johan van den Hoogen" w:date="2023-05-09T16:23:00Z" w:name="move134541853"/>
      <w:commentRangeStart w:id="139"/>
      <w:moveFrom w:id="140" w:author="Johan van den Hoogen" w:date="2023-05-09T16:23:00Z">
        <w:r w:rsidR="00351D3F" w:rsidDel="0022572A">
          <w:rPr>
            <w:rFonts w:ascii="Times New Roman" w:hAnsi="Times New Roman" w:cs="Times New Roman"/>
          </w:rPr>
          <w:t>Environmental covariates were subset from the full stack to reduce collinearity among predictors.</w:t>
        </w:r>
        <w:commentRangeEnd w:id="139"/>
        <w:r w:rsidR="00351D3F" w:rsidDel="0022572A">
          <w:rPr>
            <w:rStyle w:val="CommentReference"/>
          </w:rPr>
          <w:commentReference w:id="139"/>
        </w:r>
        <w:r w:rsidR="00351D3F" w:rsidDel="0022572A">
          <w:rPr>
            <w:rFonts w:ascii="Times New Roman" w:hAnsi="Times New Roman" w:cs="Times New Roman"/>
          </w:rPr>
          <w:t xml:space="preserve"> </w:t>
        </w:r>
      </w:moveFrom>
      <w:moveFromRangeEnd w:id="138"/>
      <w:del w:id="141" w:author="Johan van den Hoogen" w:date="2023-05-09T16:23:00Z">
        <w:r w:rsidR="00351D3F" w:rsidDel="0022572A">
          <w:rPr>
            <w:rFonts w:ascii="Times New Roman" w:hAnsi="Times New Roman" w:cs="Times New Roman"/>
          </w:rPr>
          <w:delText xml:space="preserve">Results of the regression model were multiplied by the binary classification model to create a combined prediction. </w:delText>
        </w:r>
      </w:del>
      <w:ins w:id="142" w:author="Johan van den Hoogen" w:date="2023-05-09T16:24:00Z">
        <w:r w:rsidR="0022572A">
          <w:rPr>
            <w:rFonts w:ascii="Times New Roman" w:hAnsi="Times New Roman" w:cs="Times New Roman"/>
          </w:rPr>
          <w:t>For both AM and EcM, t</w:t>
        </w:r>
      </w:ins>
      <w:del w:id="143" w:author="Johan van den Hoogen" w:date="2023-05-09T16:24:00Z">
        <w:r w:rsidR="00351D3F" w:rsidDel="0022572A">
          <w:rPr>
            <w:rFonts w:ascii="Times New Roman" w:hAnsi="Times New Roman" w:cs="Times New Roman"/>
          </w:rPr>
          <w:delText>T</w:delText>
        </w:r>
      </w:del>
      <w:r w:rsidR="00351D3F">
        <w:rPr>
          <w:rFonts w:ascii="Times New Roman" w:hAnsi="Times New Roman" w:cs="Times New Roman"/>
        </w:rPr>
        <w:t>he f</w:t>
      </w:r>
      <w:r w:rsidR="00351D3F" w:rsidRPr="001E5F30">
        <w:rPr>
          <w:rFonts w:ascii="Times New Roman" w:hAnsi="Times New Roman" w:cs="Times New Roman"/>
        </w:rPr>
        <w:t>inal</w:t>
      </w:r>
      <w:del w:id="144" w:author="Johan van den Hoogen" w:date="2023-05-09T16:24:00Z">
        <w:r w:rsidR="00351D3F" w:rsidDel="0022572A">
          <w:rPr>
            <w:rFonts w:ascii="Times New Roman" w:hAnsi="Times New Roman" w:cs="Times New Roman"/>
          </w:rPr>
          <w:delText xml:space="preserve"> spatial</w:delText>
        </w:r>
      </w:del>
      <w:r w:rsidR="00351D3F" w:rsidRPr="001E5F30">
        <w:rPr>
          <w:rFonts w:ascii="Times New Roman" w:hAnsi="Times New Roman" w:cs="Times New Roman"/>
        </w:rPr>
        <w:t xml:space="preserve"> prediction</w:t>
      </w:r>
      <w:r w:rsidR="00351D3F">
        <w:rPr>
          <w:rFonts w:ascii="Times New Roman" w:hAnsi="Times New Roman" w:cs="Times New Roman"/>
        </w:rPr>
        <w:t>s</w:t>
      </w:r>
      <w:r w:rsidR="00351D3F" w:rsidRPr="001E5F30">
        <w:rPr>
          <w:rFonts w:ascii="Times New Roman" w:hAnsi="Times New Roman" w:cs="Times New Roman"/>
        </w:rPr>
        <w:t xml:space="preserve"> </w:t>
      </w:r>
      <w:r w:rsidR="00351D3F">
        <w:rPr>
          <w:rFonts w:ascii="Times New Roman" w:hAnsi="Times New Roman" w:cs="Times New Roman"/>
        </w:rPr>
        <w:t>are</w:t>
      </w:r>
      <w:r w:rsidR="00351D3F" w:rsidRPr="001E5F30">
        <w:rPr>
          <w:rFonts w:ascii="Times New Roman" w:hAnsi="Times New Roman" w:cs="Times New Roman"/>
        </w:rPr>
        <w:t xml:space="preserve"> an ensemble (mean) of the top 10 best performing models </w:t>
      </w:r>
      <w:r w:rsidR="00351D3F">
        <w:rPr>
          <w:rFonts w:ascii="Times New Roman" w:hAnsi="Times New Roman" w:cs="Times New Roman"/>
        </w:rPr>
        <w:t xml:space="preserve">based on </w:t>
      </w:r>
      <w:r w:rsidR="00351D3F" w:rsidRPr="001E5F30">
        <w:rPr>
          <w:rFonts w:ascii="Times New Roman" w:hAnsi="Times New Roman" w:cs="Times New Roman"/>
        </w:rPr>
        <w:t>coefficient of determination R2</w:t>
      </w:r>
      <w:r w:rsidR="00351D3F">
        <w:rPr>
          <w:rFonts w:ascii="Times New Roman" w:hAnsi="Times New Roman" w:cs="Times New Roman"/>
        </w:rPr>
        <w:t xml:space="preserve"> with </w:t>
      </w:r>
      <w:r w:rsidR="00351D3F" w:rsidRPr="001E5F30">
        <w:rPr>
          <w:rFonts w:ascii="Times New Roman" w:hAnsi="Times New Roman" w:cs="Times New Roman"/>
        </w:rPr>
        <w:t>random 10-fold cross validation</w:t>
      </w:r>
      <w:r w:rsidR="00351D3F">
        <w:rPr>
          <w:rFonts w:ascii="Times New Roman" w:hAnsi="Times New Roman" w:cs="Times New Roman"/>
        </w:rPr>
        <w:t>.</w:t>
      </w:r>
      <w:ins w:id="145" w:author="Johan van den Hoogen" w:date="2023-05-11T12:42:00Z">
        <w:r w:rsidR="00EA0C97">
          <w:rPr>
            <w:rFonts w:ascii="Times New Roman" w:hAnsi="Times New Roman" w:cs="Times New Roman"/>
          </w:rPr>
          <w:t xml:space="preserve"> The mean </w:t>
        </w:r>
      </w:ins>
      <w:ins w:id="146" w:author="Johan van den Hoogen" w:date="2023-05-11T12:44:00Z">
        <w:r w:rsidR="00EA0C97">
          <w:rPr>
            <w:rFonts w:ascii="Times New Roman" w:hAnsi="Times New Roman" w:cs="Times New Roman"/>
          </w:rPr>
          <w:t xml:space="preserve">cross-validated </w:t>
        </w:r>
      </w:ins>
      <w:ins w:id="147" w:author="Johan van den Hoogen" w:date="2023-05-11T12:42:00Z">
        <w:r w:rsidR="00EA0C97">
          <w:rPr>
            <w:rFonts w:ascii="Times New Roman" w:hAnsi="Times New Roman" w:cs="Times New Roman"/>
          </w:rPr>
          <w:t>R2</w:t>
        </w:r>
      </w:ins>
      <w:ins w:id="148" w:author="Johan van den Hoogen" w:date="2023-05-11T12:43:00Z">
        <w:r w:rsidR="00EA0C97">
          <w:rPr>
            <w:rFonts w:ascii="Times New Roman" w:hAnsi="Times New Roman" w:cs="Times New Roman"/>
          </w:rPr>
          <w:t xml:space="preserve"> values were 0.71 and </w:t>
        </w:r>
      </w:ins>
      <w:ins w:id="149" w:author="Johan van den Hoogen" w:date="2023-05-11T12:44:00Z">
        <w:r w:rsidR="00EA0C97">
          <w:rPr>
            <w:rFonts w:ascii="Times New Roman" w:hAnsi="Times New Roman" w:cs="Times New Roman"/>
          </w:rPr>
          <w:t xml:space="preserve">0.61, for AM and EcM, respectively. </w:t>
        </w:r>
      </w:ins>
    </w:p>
    <w:p w14:paraId="323B1184" w14:textId="03C94EDA" w:rsidR="00351D3F" w:rsidRDefault="00EA0C97">
      <w:pPr>
        <w:spacing w:line="360" w:lineRule="auto"/>
        <w:jc w:val="both"/>
        <w:rPr>
          <w:rFonts w:ascii="Times New Roman" w:hAnsi="Times New Roman" w:cs="Times New Roman"/>
        </w:rPr>
        <w:pPrChange w:id="150" w:author="Johan van den Hoogen" w:date="2023-05-09T11:48:00Z">
          <w:pPr/>
        </w:pPrChange>
      </w:pPr>
      <w:ins w:id="151" w:author="Johan van den Hoogen" w:date="2023-05-11T12:42:00Z">
        <w:r>
          <w:rPr>
            <w:rFonts w:ascii="Times New Roman" w:hAnsi="Times New Roman" w:cs="Times New Roman"/>
          </w:rPr>
          <w:t xml:space="preserve"> </w:t>
        </w:r>
      </w:ins>
    </w:p>
    <w:p w14:paraId="1F1BB5C5" w14:textId="01264C41" w:rsidR="00351D3F" w:rsidDel="00F16DCC" w:rsidRDefault="00351D3F">
      <w:pPr>
        <w:spacing w:line="360" w:lineRule="auto"/>
        <w:jc w:val="both"/>
        <w:rPr>
          <w:moveFrom w:id="152" w:author="Johan van den Hoogen" w:date="2023-05-09T16:24:00Z"/>
          <w:rFonts w:ascii="Times New Roman" w:hAnsi="Times New Roman" w:cs="Times New Roman"/>
        </w:rPr>
        <w:pPrChange w:id="153" w:author="Johan van den Hoogen" w:date="2023-05-09T11:48:00Z">
          <w:pPr/>
        </w:pPrChange>
      </w:pPr>
      <w:moveFromRangeStart w:id="154" w:author="Johan van den Hoogen" w:date="2023-05-09T16:24:00Z" w:name="move134541911"/>
      <w:moveFrom w:id="155" w:author="Johan van den Hoogen" w:date="2023-05-09T16:24:00Z">
        <w:r w:rsidDel="00F16DCC">
          <w:rPr>
            <w:rFonts w:ascii="Times New Roman" w:hAnsi="Times New Roman" w:cs="Times New Roman"/>
          </w:rPr>
          <w:t xml:space="preserve">There were four types of </w:t>
        </w:r>
        <w:commentRangeStart w:id="156"/>
        <w:r w:rsidDel="00F16DCC">
          <w:rPr>
            <w:rFonts w:ascii="Times New Roman" w:hAnsi="Times New Roman" w:cs="Times New Roman"/>
          </w:rPr>
          <w:t>project-specific variables</w:t>
        </w:r>
        <w:commentRangeEnd w:id="156"/>
        <w:r w:rsidDel="00F16DCC">
          <w:rPr>
            <w:rStyle w:val="CommentReference"/>
          </w:rPr>
          <w:commentReference w:id="156"/>
        </w:r>
        <w:r w:rsidDel="00F16DCC">
          <w:rPr>
            <w:rFonts w:ascii="Times New Roman" w:hAnsi="Times New Roman" w:cs="Times New Roman"/>
          </w:rPr>
          <w:t xml:space="preserve"> that differed among published studies and required further validation: sequencing platform (Illumina, IonTorrent, PacBio, 454Roche, and </w:t>
        </w:r>
        <w:r w:rsidRPr="004C305B" w:rsidDel="00F16DCC">
          <w:rPr>
            <w:rFonts w:ascii="Times New Roman" w:hAnsi="Times New Roman" w:cs="Times New Roman"/>
          </w:rPr>
          <w:t>DNBSEQ-G400</w:t>
        </w:r>
        <w:r w:rsidDel="00F16DCC">
          <w:rPr>
            <w:rFonts w:ascii="Times New Roman" w:hAnsi="Times New Roman" w:cs="Times New Roman"/>
          </w:rPr>
          <w:t>), target gene region (ITS1, ITS2, or both), sample type (soil, root, rhizosphere), and primer set (37 different kinds). Within these categories, we filtered samples that failed technical validation by comparing observed vs. predicted richness trends (</w:t>
        </w:r>
        <w:r w:rsidRPr="004C305B" w:rsidDel="00F16DCC">
          <w:rPr>
            <w:rFonts w:ascii="Times New Roman" w:hAnsi="Times New Roman" w:cs="Times New Roman"/>
            <w:highlight w:val="yellow"/>
          </w:rPr>
          <w:t xml:space="preserve">Supplemental Figure </w:t>
        </w:r>
        <w:r w:rsidRPr="004C305B" w:rsidDel="00F16DCC">
          <w:rPr>
            <w:rFonts w:ascii="Times New Roman" w:hAnsi="Times New Roman" w:cs="Times New Roman"/>
            <w:highlight w:val="yellow"/>
          </w:rPr>
          <w:lastRenderedPageBreak/>
          <w:t>#s</w:t>
        </w:r>
        <w:r w:rsidDel="00F16DCC">
          <w:rPr>
            <w:rFonts w:ascii="Times New Roman" w:hAnsi="Times New Roman" w:cs="Times New Roman"/>
          </w:rPr>
          <w:t xml:space="preserve">). This included all </w:t>
        </w:r>
        <w:r w:rsidRPr="004C305B" w:rsidDel="00F16DCC">
          <w:rPr>
            <w:rFonts w:ascii="Times New Roman" w:hAnsi="Times New Roman" w:cs="Times New Roman"/>
          </w:rPr>
          <w:t>DNBSEQ-G400</w:t>
        </w:r>
        <w:r w:rsidDel="00F16DCC">
          <w:rPr>
            <w:rFonts w:ascii="Times New Roman" w:hAnsi="Times New Roman" w:cs="Times New Roman"/>
          </w:rPr>
          <w:t xml:space="preserve"> samples (N=3,995), ITS1 samples (N=102), and 14 different primer sets (total N=1,012), which were removed prior to running the final models.</w:t>
        </w:r>
      </w:moveFrom>
    </w:p>
    <w:moveFromRangeEnd w:id="154"/>
    <w:p w14:paraId="2D78A11D" w14:textId="77777777" w:rsidR="00E618B3" w:rsidRDefault="00E618B3" w:rsidP="0086199D">
      <w:pPr>
        <w:spacing w:line="360" w:lineRule="auto"/>
        <w:jc w:val="both"/>
        <w:rPr>
          <w:ins w:id="157" w:author="Johan van den Hoogen" w:date="2023-05-10T14:28:00Z"/>
          <w:rFonts w:ascii="Times New Roman" w:hAnsi="Times New Roman" w:cs="Times New Roman"/>
        </w:rPr>
      </w:pPr>
    </w:p>
    <w:p w14:paraId="2BF6893D" w14:textId="2ECD31CE" w:rsidR="001C6B3E" w:rsidRPr="001C6B3E" w:rsidRDefault="001D5168">
      <w:pPr>
        <w:spacing w:line="360" w:lineRule="auto"/>
        <w:jc w:val="both"/>
        <w:rPr>
          <w:ins w:id="158" w:author="Johan van den Hoogen" w:date="2023-05-11T15:07:00Z"/>
          <w:rFonts w:ascii="Times New Roman" w:hAnsi="Times New Roman" w:cs="Times New Roman"/>
          <w:rPrChange w:id="159" w:author="Johan van den Hoogen" w:date="2023-05-11T15:07:00Z">
            <w:rPr>
              <w:ins w:id="160" w:author="Johan van den Hoogen" w:date="2023-05-11T15:07:00Z"/>
              <w:rFonts w:ascii="Segoe UI" w:hAnsi="Segoe UI" w:cs="Segoe UI"/>
              <w:color w:val="D1D5DB"/>
            </w:rPr>
          </w:rPrChange>
        </w:rPr>
        <w:pPrChange w:id="161" w:author="Johan van den Hoogen" w:date="2023-05-11T15:07:00Z">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pPr>
        </w:pPrChange>
      </w:pPr>
      <w:ins w:id="162" w:author="Johan van den Hoogen" w:date="2023-05-11T15:07:00Z">
        <w:r>
          <w:rPr>
            <w:rFonts w:ascii="Times New Roman" w:hAnsi="Times New Roman" w:cs="Times New Roman"/>
          </w:rPr>
          <w:t>To generate a</w:t>
        </w:r>
      </w:ins>
      <w:ins w:id="163" w:author="Johan van den Hoogen" w:date="2023-05-11T15:08:00Z">
        <w:r>
          <w:rPr>
            <w:rFonts w:ascii="Times New Roman" w:hAnsi="Times New Roman" w:cs="Times New Roman"/>
          </w:rPr>
          <w:t xml:space="preserve"> spatial </w:t>
        </w:r>
      </w:ins>
      <w:ins w:id="164" w:author="Johan van den Hoogen" w:date="2023-05-11T15:07:00Z">
        <w:r>
          <w:rPr>
            <w:rFonts w:ascii="Times New Roman" w:hAnsi="Times New Roman" w:cs="Times New Roman"/>
          </w:rPr>
          <w:t>understanding of o</w:t>
        </w:r>
      </w:ins>
      <w:ins w:id="165" w:author="Johan van den Hoogen" w:date="2023-05-11T15:08:00Z">
        <w:r>
          <w:rPr>
            <w:rFonts w:ascii="Times New Roman" w:hAnsi="Times New Roman" w:cs="Times New Roman"/>
          </w:rPr>
          <w:t>ur predictive accuracy, we created</w:t>
        </w:r>
      </w:ins>
      <w:ins w:id="166" w:author="Johan van den Hoogen" w:date="2023-05-11T15:07:00Z">
        <w:r w:rsidR="001C6B3E" w:rsidRPr="001C6B3E">
          <w:rPr>
            <w:rFonts w:ascii="Times New Roman" w:hAnsi="Times New Roman" w:cs="Times New Roman"/>
            <w:rPrChange w:id="167" w:author="Johan van den Hoogen" w:date="2023-05-11T15:07:00Z">
              <w:rPr>
                <w:rFonts w:ascii="Segoe UI" w:hAnsi="Segoe UI" w:cs="Segoe UI"/>
                <w:color w:val="D1D5DB"/>
              </w:rPr>
            </w:rPrChange>
          </w:rPr>
          <w:t xml:space="preserve"> 100 bootstrap samples through subsampling the datasets with replacement, using biome-based stratification. Leveraging the optimal hyperparameters of the RF model, we generated 100 global prediction images. These were subsequently simplified into the coefficient of variation (derived by dividing the standard deviation by the mean), and the lower 5% and upper 95% confidence intervals.</w:t>
        </w:r>
      </w:ins>
      <w:ins w:id="168" w:author="Johan van den Hoogen" w:date="2023-05-11T15:08:00Z">
        <w:r>
          <w:rPr>
            <w:rFonts w:ascii="Times New Roman" w:hAnsi="Times New Roman" w:cs="Times New Roman"/>
          </w:rPr>
          <w:t xml:space="preserve"> </w:t>
        </w:r>
      </w:ins>
      <w:ins w:id="169" w:author="Johan van den Hoogen" w:date="2023-05-11T15:07:00Z">
        <w:r w:rsidR="001C6B3E" w:rsidRPr="001C6B3E">
          <w:rPr>
            <w:rFonts w:ascii="Times New Roman" w:hAnsi="Times New Roman" w:cs="Times New Roman"/>
            <w:rPrChange w:id="170" w:author="Johan van den Hoogen" w:date="2023-05-11T15:07:00Z">
              <w:rPr>
                <w:rFonts w:ascii="Segoe UI" w:hAnsi="Segoe UI" w:cs="Segoe UI"/>
                <w:color w:val="D1D5DB"/>
              </w:rPr>
            </w:rPrChange>
          </w:rPr>
          <w:t>In order to locate environmental conditions and corresponding geographic regions that are not represented in the training data, we first converted the data into the Principal Component (PC) space. We then selected the initial XX axes that cumulatively accounted for 90% of the variation.</w:t>
        </w:r>
      </w:ins>
      <w:ins w:id="171" w:author="Johan van den Hoogen" w:date="2023-05-11T15:09:00Z">
        <w:r>
          <w:rPr>
            <w:rFonts w:ascii="Times New Roman" w:hAnsi="Times New Roman" w:cs="Times New Roman"/>
          </w:rPr>
          <w:t xml:space="preserve"> </w:t>
        </w:r>
      </w:ins>
      <w:ins w:id="172" w:author="Johan van den Hoogen" w:date="2023-05-11T15:07:00Z">
        <w:r w:rsidR="001C6B3E" w:rsidRPr="001C6B3E">
          <w:rPr>
            <w:rFonts w:ascii="Times New Roman" w:hAnsi="Times New Roman" w:cs="Times New Roman"/>
            <w:rPrChange w:id="173" w:author="Johan van den Hoogen" w:date="2023-05-11T15:07:00Z">
              <w:rPr>
                <w:rFonts w:ascii="Segoe UI" w:hAnsi="Segoe UI" w:cs="Segoe UI"/>
                <w:color w:val="D1D5DB"/>
              </w:rPr>
            </w:rPrChange>
          </w:rPr>
          <w:t>For each of the one-to-one (bivariate) combinations, we evaluated whether pixel values fell within or outside the sampled space. We then expressed the proportion of bivariate combinations as a percentage and used this as a measure for the extent of extrapolation.</w:t>
        </w:r>
      </w:ins>
      <w:ins w:id="174" w:author="Johan van den Hoogen" w:date="2023-05-11T15:09:00Z">
        <w:r>
          <w:rPr>
            <w:rFonts w:ascii="Times New Roman" w:hAnsi="Times New Roman" w:cs="Times New Roman"/>
          </w:rPr>
          <w:t xml:space="preserve"> </w:t>
        </w:r>
      </w:ins>
      <w:ins w:id="175" w:author="Johan van den Hoogen" w:date="2023-05-11T15:07:00Z">
        <w:r w:rsidR="001C6B3E" w:rsidRPr="001C6B3E">
          <w:rPr>
            <w:rFonts w:ascii="Times New Roman" w:hAnsi="Times New Roman" w:cs="Times New Roman"/>
            <w:rPrChange w:id="176" w:author="Johan van den Hoogen" w:date="2023-05-11T15:07:00Z">
              <w:rPr>
                <w:rFonts w:ascii="Segoe UI" w:hAnsi="Segoe UI" w:cs="Segoe UI"/>
                <w:color w:val="D1D5DB"/>
              </w:rPr>
            </w:rPrChange>
          </w:rPr>
          <w:t>Finally, we combined this extrapolation data with a map indicating geographic distance to sampling locations, thereby producing a global spatial assessment of the representativeness of our datasets.</w:t>
        </w:r>
      </w:ins>
    </w:p>
    <w:p w14:paraId="1684B164" w14:textId="77777777" w:rsidR="001C6B3E" w:rsidRDefault="001C6B3E" w:rsidP="0086199D">
      <w:pPr>
        <w:spacing w:line="360" w:lineRule="auto"/>
        <w:jc w:val="both"/>
        <w:rPr>
          <w:ins w:id="177" w:author="Johan van den Hoogen" w:date="2023-05-10T14:28:00Z"/>
          <w:rFonts w:ascii="Times New Roman" w:hAnsi="Times New Roman" w:cs="Times New Roman"/>
        </w:rPr>
      </w:pPr>
    </w:p>
    <w:p w14:paraId="0119522C" w14:textId="77777777" w:rsidR="006212F7" w:rsidRDefault="001C7D2D" w:rsidP="004C22EA">
      <w:pPr>
        <w:spacing w:line="360" w:lineRule="auto"/>
        <w:jc w:val="both"/>
        <w:rPr>
          <w:ins w:id="178" w:author="Johan van den Hoogen" w:date="2023-05-15T16:10:00Z"/>
          <w:rFonts w:ascii="Times New Roman" w:hAnsi="Times New Roman" w:cs="Times New Roman"/>
        </w:rPr>
      </w:pPr>
      <w:ins w:id="179" w:author="Johan van den Hoogen" w:date="2023-05-11T10:12:00Z">
        <w:r>
          <w:rPr>
            <w:rFonts w:ascii="Times New Roman" w:hAnsi="Times New Roman" w:cs="Times New Roman"/>
          </w:rPr>
          <w:t xml:space="preserve">We then assessed whether our models </w:t>
        </w:r>
      </w:ins>
      <w:ins w:id="180" w:author="Johan van den Hoogen" w:date="2023-05-15T15:05:00Z">
        <w:r w:rsidR="002B6988">
          <w:rPr>
            <w:rFonts w:ascii="Times New Roman" w:hAnsi="Times New Roman" w:cs="Times New Roman"/>
          </w:rPr>
          <w:t xml:space="preserve">and/or data </w:t>
        </w:r>
      </w:ins>
      <w:ins w:id="181" w:author="Johan van den Hoogen" w:date="2023-05-11T10:12:00Z">
        <w:r>
          <w:rPr>
            <w:rFonts w:ascii="Times New Roman" w:hAnsi="Times New Roman" w:cs="Times New Roman"/>
          </w:rPr>
          <w:t>exhibited any spatial auto</w:t>
        </w:r>
      </w:ins>
      <w:ins w:id="182" w:author="Johan van den Hoogen" w:date="2023-05-11T10:13:00Z">
        <w:r>
          <w:rPr>
            <w:rFonts w:ascii="Times New Roman" w:hAnsi="Times New Roman" w:cs="Times New Roman"/>
          </w:rPr>
          <w:t xml:space="preserve">correlation. </w:t>
        </w:r>
      </w:ins>
      <w:ins w:id="183" w:author="Johan van den Hoogen" w:date="2023-05-15T15:05:00Z">
        <w:r w:rsidR="002B6988">
          <w:rPr>
            <w:rFonts w:ascii="Times New Roman" w:hAnsi="Times New Roman" w:cs="Times New Roman"/>
          </w:rPr>
          <w:t>To do so, we first create semivariogram plots usising the R package gstat</w:t>
        </w:r>
      </w:ins>
      <w:ins w:id="184" w:author="Johan van den Hoogen" w:date="2023-05-15T15:06:00Z">
        <w:r w:rsidR="002B6988">
          <w:rPr>
            <w:rFonts w:ascii="Times New Roman" w:hAnsi="Times New Roman" w:cs="Times New Roman"/>
          </w:rPr>
          <w:t xml:space="preserve">, on both the rarefied richness values and model residuals. </w:t>
        </w:r>
      </w:ins>
      <w:ins w:id="185" w:author="Johan van den Hoogen" w:date="2023-05-15T15:31:00Z">
        <w:r w:rsidR="00F94C36">
          <w:rPr>
            <w:rFonts w:ascii="Times New Roman" w:hAnsi="Times New Roman" w:cs="Times New Roman"/>
          </w:rPr>
          <w:t>Here we observe</w:t>
        </w:r>
      </w:ins>
      <w:ins w:id="186" w:author="Johan van den Hoogen" w:date="2023-05-15T15:36:00Z">
        <w:r w:rsidR="00F94C36">
          <w:rPr>
            <w:rFonts w:ascii="Times New Roman" w:hAnsi="Times New Roman" w:cs="Times New Roman"/>
          </w:rPr>
          <w:t xml:space="preserve">, for AM, autocorrelation in the raw data </w:t>
        </w:r>
        <w:r w:rsidR="002B7CC6">
          <w:rPr>
            <w:rFonts w:ascii="Times New Roman" w:hAnsi="Times New Roman" w:cs="Times New Roman"/>
          </w:rPr>
          <w:t>up to</w:t>
        </w:r>
      </w:ins>
      <w:ins w:id="187" w:author="Johan van den Hoogen" w:date="2023-05-15T15:37:00Z">
        <w:r w:rsidR="002B7CC6">
          <w:rPr>
            <w:rFonts w:ascii="Times New Roman" w:hAnsi="Times New Roman" w:cs="Times New Roman"/>
          </w:rPr>
          <w:t xml:space="preserve"> ca. 600 km. For EcM the pattern is less clear, and we don’t observe obvious autocorrlation patterns. In the model residuals, </w:t>
        </w:r>
      </w:ins>
      <w:ins w:id="188" w:author="Johan van den Hoogen" w:date="2023-05-15T15:47:00Z">
        <w:r w:rsidR="006002BB">
          <w:rPr>
            <w:rFonts w:ascii="Times New Roman" w:hAnsi="Times New Roman" w:cs="Times New Roman"/>
          </w:rPr>
          <w:t>however, there is no clear spatial autocorrelation visible from the semivariograms.</w:t>
        </w:r>
      </w:ins>
      <w:ins w:id="189" w:author="Johan van den Hoogen" w:date="2023-05-15T15:48:00Z">
        <w:r w:rsidR="006002BB">
          <w:rPr>
            <w:rFonts w:ascii="Times New Roman" w:hAnsi="Times New Roman" w:cs="Times New Roman"/>
          </w:rPr>
          <w:t xml:space="preserve"> We then</w:t>
        </w:r>
      </w:ins>
      <w:ins w:id="190" w:author="Johan van den Hoogen" w:date="2023-05-11T10:13:00Z">
        <w:r>
          <w:rPr>
            <w:rFonts w:ascii="Times New Roman" w:hAnsi="Times New Roman" w:cs="Times New Roman"/>
          </w:rPr>
          <w:t xml:space="preserve"> performed a Moran’s I test on model residual</w:t>
        </w:r>
      </w:ins>
      <w:ins w:id="191" w:author="Johan van den Hoogen" w:date="2023-05-11T10:18:00Z">
        <w:r w:rsidR="000924B2">
          <w:rPr>
            <w:rFonts w:ascii="Times New Roman" w:hAnsi="Times New Roman" w:cs="Times New Roman"/>
          </w:rPr>
          <w:t>s</w:t>
        </w:r>
      </w:ins>
      <w:ins w:id="192" w:author="Johan van den Hoogen" w:date="2023-05-12T14:04:00Z">
        <w:r w:rsidR="008C7FC2">
          <w:rPr>
            <w:rFonts w:ascii="Times New Roman" w:hAnsi="Times New Roman" w:cs="Times New Roman"/>
          </w:rPr>
          <w:t xml:space="preserve">, aggregated by </w:t>
        </w:r>
      </w:ins>
      <w:ins w:id="193" w:author="Johan van den Hoogen" w:date="2023-05-12T14:05:00Z">
        <w:r w:rsidR="008C7FC2">
          <w:rPr>
            <w:rFonts w:ascii="Times New Roman" w:hAnsi="Times New Roman" w:cs="Times New Roman"/>
          </w:rPr>
          <w:t>1-km2 pixel.</w:t>
        </w:r>
      </w:ins>
      <w:ins w:id="194" w:author="Johan van den Hoogen" w:date="2023-05-11T10:18:00Z">
        <w:r w:rsidR="000924B2">
          <w:rPr>
            <w:rFonts w:ascii="Times New Roman" w:hAnsi="Times New Roman" w:cs="Times New Roman"/>
          </w:rPr>
          <w:t xml:space="preserve"> W</w:t>
        </w:r>
      </w:ins>
      <w:ins w:id="195" w:author="Johan van den Hoogen" w:date="2023-05-11T10:19:00Z">
        <w:r w:rsidR="000924B2">
          <w:rPr>
            <w:rFonts w:ascii="Times New Roman" w:hAnsi="Times New Roman" w:cs="Times New Roman"/>
          </w:rPr>
          <w:t>hereas w</w:t>
        </w:r>
      </w:ins>
      <w:ins w:id="196" w:author="Johan van den Hoogen" w:date="2023-05-11T10:18:00Z">
        <w:r w:rsidR="000924B2">
          <w:rPr>
            <w:rFonts w:ascii="Times New Roman" w:hAnsi="Times New Roman" w:cs="Times New Roman"/>
          </w:rPr>
          <w:t>e observe no significant SAC for AM (</w:t>
        </w:r>
        <w:r w:rsidR="000924B2" w:rsidRPr="00C233F9">
          <w:rPr>
            <w:rFonts w:ascii="Times New Roman" w:hAnsi="Times New Roman" w:cs="Times New Roman"/>
            <w:i/>
            <w:iCs/>
            <w:rPrChange w:id="197" w:author="Johan van den Hoogen" w:date="2023-05-12T17:04:00Z">
              <w:rPr>
                <w:rFonts w:ascii="Times New Roman" w:hAnsi="Times New Roman" w:cs="Times New Roman"/>
              </w:rPr>
            </w:rPrChange>
          </w:rPr>
          <w:t>I</w:t>
        </w:r>
        <w:r w:rsidR="000924B2">
          <w:rPr>
            <w:rFonts w:ascii="Times New Roman" w:hAnsi="Times New Roman" w:cs="Times New Roman"/>
          </w:rPr>
          <w:t xml:space="preserve"> = 0.008, p = 0.6184)</w:t>
        </w:r>
      </w:ins>
      <w:ins w:id="198" w:author="Johan van den Hoogen" w:date="2023-05-11T10:19:00Z">
        <w:r w:rsidR="000924B2">
          <w:rPr>
            <w:rFonts w:ascii="Times New Roman" w:hAnsi="Times New Roman" w:cs="Times New Roman"/>
          </w:rPr>
          <w:t>, the EcM model did show</w:t>
        </w:r>
      </w:ins>
      <w:ins w:id="199" w:author="Johan van den Hoogen" w:date="2023-05-12T09:48:00Z">
        <w:r w:rsidR="001B420B">
          <w:rPr>
            <w:rFonts w:ascii="Times New Roman" w:hAnsi="Times New Roman" w:cs="Times New Roman"/>
          </w:rPr>
          <w:t xml:space="preserve"> small, but significant SAC</w:t>
        </w:r>
      </w:ins>
      <w:ins w:id="200" w:author="Johan van den Hoogen" w:date="2023-05-11T10:19:00Z">
        <w:r w:rsidR="000924B2">
          <w:rPr>
            <w:rFonts w:ascii="Times New Roman" w:hAnsi="Times New Roman" w:cs="Times New Roman"/>
          </w:rPr>
          <w:t xml:space="preserve"> (</w:t>
        </w:r>
      </w:ins>
      <w:ins w:id="201" w:author="Johan van den Hoogen" w:date="2023-05-11T10:21:00Z">
        <w:r w:rsidR="000924B2" w:rsidRPr="00C233F9">
          <w:rPr>
            <w:rFonts w:ascii="Times New Roman" w:hAnsi="Times New Roman" w:cs="Times New Roman"/>
            <w:i/>
            <w:iCs/>
            <w:rPrChange w:id="202" w:author="Johan van den Hoogen" w:date="2023-05-12T17:04:00Z">
              <w:rPr>
                <w:rFonts w:ascii="Times New Roman" w:hAnsi="Times New Roman" w:cs="Times New Roman"/>
              </w:rPr>
            </w:rPrChange>
          </w:rPr>
          <w:t>I</w:t>
        </w:r>
        <w:r w:rsidR="000924B2">
          <w:rPr>
            <w:rFonts w:ascii="Times New Roman" w:hAnsi="Times New Roman" w:cs="Times New Roman"/>
          </w:rPr>
          <w:t xml:space="preserve"> = 0.067, p </w:t>
        </w:r>
      </w:ins>
      <w:ins w:id="203" w:author="Johan van den Hoogen" w:date="2023-05-11T10:46:00Z">
        <w:r w:rsidR="00005F66">
          <w:rPr>
            <w:rFonts w:ascii="Times New Roman" w:hAnsi="Times New Roman" w:cs="Times New Roman"/>
          </w:rPr>
          <w:t>&lt; 0.001</w:t>
        </w:r>
      </w:ins>
      <w:ins w:id="204" w:author="Johan van den Hoogen" w:date="2023-05-11T10:21:00Z">
        <w:r w:rsidR="000924B2">
          <w:rPr>
            <w:rFonts w:ascii="Times New Roman" w:hAnsi="Times New Roman" w:cs="Times New Roman"/>
          </w:rPr>
          <w:t>)</w:t>
        </w:r>
      </w:ins>
      <w:ins w:id="205" w:author="Johan van den Hoogen" w:date="2023-05-11T10:26:00Z">
        <w:r w:rsidR="005735C5">
          <w:rPr>
            <w:rFonts w:ascii="Times New Roman" w:hAnsi="Times New Roman" w:cs="Times New Roman"/>
          </w:rPr>
          <w:t>.</w:t>
        </w:r>
      </w:ins>
      <w:ins w:id="206" w:author="Johan van den Hoogen" w:date="2023-05-15T15:50:00Z">
        <w:r w:rsidR="006002BB">
          <w:rPr>
            <w:rFonts w:ascii="Times New Roman" w:hAnsi="Times New Roman" w:cs="Times New Roman"/>
          </w:rPr>
          <w:t xml:space="preserve"> </w:t>
        </w:r>
      </w:ins>
      <w:ins w:id="207" w:author="Johan van den Hoogen" w:date="2023-05-15T15:48:00Z">
        <w:r w:rsidR="006002BB">
          <w:rPr>
            <w:rFonts w:ascii="Times New Roman" w:hAnsi="Times New Roman" w:cs="Times New Roman"/>
          </w:rPr>
          <w:t xml:space="preserve">This led us to conclude that </w:t>
        </w:r>
      </w:ins>
      <w:ins w:id="208" w:author="Johan van den Hoogen" w:date="2023-05-15T15:49:00Z">
        <w:r w:rsidR="006002BB">
          <w:rPr>
            <w:rFonts w:ascii="Times New Roman" w:hAnsi="Times New Roman" w:cs="Times New Roman"/>
          </w:rPr>
          <w:t xml:space="preserve">the models capture most variation, yet there might be some spatial processes that are not explained for AM. </w:t>
        </w:r>
      </w:ins>
    </w:p>
    <w:p w14:paraId="59222921" w14:textId="77777777" w:rsidR="006212F7" w:rsidRDefault="006212F7" w:rsidP="004C22EA">
      <w:pPr>
        <w:spacing w:line="360" w:lineRule="auto"/>
        <w:jc w:val="both"/>
        <w:rPr>
          <w:ins w:id="209" w:author="Johan van den Hoogen" w:date="2023-05-15T16:10:00Z"/>
          <w:rFonts w:ascii="Times New Roman" w:hAnsi="Times New Roman" w:cs="Times New Roman"/>
        </w:rPr>
      </w:pPr>
    </w:p>
    <w:p w14:paraId="4DF427D4" w14:textId="42E4FB8F" w:rsidR="004C22EA" w:rsidRDefault="006002BB" w:rsidP="004C22EA">
      <w:pPr>
        <w:spacing w:line="360" w:lineRule="auto"/>
        <w:jc w:val="both"/>
        <w:rPr>
          <w:ins w:id="210" w:author="Johan van den Hoogen" w:date="2023-05-15T16:09:00Z"/>
          <w:rFonts w:ascii="Times New Roman" w:hAnsi="Times New Roman" w:cs="Times New Roman"/>
        </w:rPr>
      </w:pPr>
      <w:ins w:id="211" w:author="Johan van den Hoogen" w:date="2023-05-15T15:50:00Z">
        <w:r>
          <w:rPr>
            <w:rFonts w:ascii="Times New Roman" w:hAnsi="Times New Roman" w:cs="Times New Roman"/>
          </w:rPr>
          <w:t xml:space="preserve">As we observe spatial autocorrelation in the observations for AM, we set out to validate our models using spatial blocked </w:t>
        </w:r>
      </w:ins>
      <w:ins w:id="212" w:author="Johan van den Hoogen" w:date="2023-05-15T15:51:00Z">
        <w:r>
          <w:rPr>
            <w:rFonts w:ascii="Times New Roman" w:hAnsi="Times New Roman" w:cs="Times New Roman"/>
          </w:rPr>
          <w:t>cross-validation (rather than random fold assignment</w:t>
        </w:r>
      </w:ins>
      <w:ins w:id="213" w:author="Johan van den Hoogen" w:date="2023-05-15T16:00:00Z">
        <w:r w:rsidR="00587543">
          <w:rPr>
            <w:rFonts w:ascii="Times New Roman" w:hAnsi="Times New Roman" w:cs="Times New Roman"/>
          </w:rPr>
          <w:t>; which in this case might result in an overly optimistic R2 value)..</w:t>
        </w:r>
      </w:ins>
      <w:ins w:id="214" w:author="Johan van den Hoogen" w:date="2023-05-15T15:51:00Z">
        <w:r>
          <w:rPr>
            <w:rFonts w:ascii="Times New Roman" w:hAnsi="Times New Roman" w:cs="Times New Roman"/>
          </w:rPr>
          <w:t xml:space="preserve"> First, we assess the appropriate block size </w:t>
        </w:r>
      </w:ins>
      <w:ins w:id="215" w:author="Johan van den Hoogen" w:date="2023-05-15T15:54:00Z">
        <w:r>
          <w:rPr>
            <w:rFonts w:ascii="Times New Roman" w:hAnsi="Times New Roman" w:cs="Times New Roman"/>
          </w:rPr>
          <w:t>calculating</w:t>
        </w:r>
      </w:ins>
      <w:ins w:id="216" w:author="Johan van den Hoogen" w:date="2023-05-15T15:52:00Z">
        <w:r>
          <w:rPr>
            <w:rFonts w:ascii="Times New Roman" w:hAnsi="Times New Roman" w:cs="Times New Roman"/>
          </w:rPr>
          <w:t xml:space="preserve"> the Wassers</w:t>
        </w:r>
      </w:ins>
      <w:ins w:id="217" w:author="Johan van den Hoogen" w:date="2023-05-15T15:53:00Z">
        <w:r>
          <w:rPr>
            <w:rFonts w:ascii="Times New Roman" w:hAnsi="Times New Roman" w:cs="Times New Roman"/>
          </w:rPr>
          <w:t>tein distance</w:t>
        </w:r>
      </w:ins>
      <w:ins w:id="218" w:author="Johan van den Hoogen" w:date="2023-05-15T15:54:00Z">
        <w:r>
          <w:rPr>
            <w:rFonts w:ascii="Times New Roman" w:hAnsi="Times New Roman" w:cs="Times New Roman"/>
          </w:rPr>
          <w:t xml:space="preserve"> between the dis</w:t>
        </w:r>
      </w:ins>
      <w:ins w:id="219" w:author="Johan van den Hoogen" w:date="2023-05-15T15:55:00Z">
        <w:r>
          <w:rPr>
            <w:rFonts w:ascii="Times New Roman" w:hAnsi="Times New Roman" w:cs="Times New Roman"/>
          </w:rPr>
          <w:t xml:space="preserve">tribution of our sampled data in environmental </w:t>
        </w:r>
        <w:r>
          <w:rPr>
            <w:rFonts w:ascii="Times New Roman" w:hAnsi="Times New Roman" w:cs="Times New Roman"/>
          </w:rPr>
          <w:lastRenderedPageBreak/>
          <w:t xml:space="preserve">space and the prediction space. </w:t>
        </w:r>
      </w:ins>
      <w:ins w:id="220" w:author="Johan van den Hoogen" w:date="2023-05-15T15:56:00Z">
        <w:r>
          <w:rPr>
            <w:rFonts w:ascii="Times New Roman" w:hAnsi="Times New Roman" w:cs="Times New Roman"/>
          </w:rPr>
          <w:t xml:space="preserve">We find that hexagon shaped spatial blocks with a diameter of </w:t>
        </w:r>
      </w:ins>
      <w:ins w:id="221" w:author="Johan van den Hoogen" w:date="2023-05-16T09:42:00Z">
        <w:r w:rsidR="00E05306" w:rsidRPr="00E05306">
          <w:rPr>
            <w:rFonts w:ascii="Times New Roman" w:hAnsi="Times New Roman" w:cs="Times New Roman"/>
            <w:highlight w:val="yellow"/>
            <w:rPrChange w:id="222" w:author="Johan van den Hoogen" w:date="2023-05-16T09:43:00Z">
              <w:rPr>
                <w:rFonts w:ascii="Times New Roman" w:hAnsi="Times New Roman" w:cs="Times New Roman"/>
              </w:rPr>
            </w:rPrChange>
          </w:rPr>
          <w:t>8</w:t>
        </w:r>
      </w:ins>
      <w:ins w:id="223" w:author="Johan van den Hoogen" w:date="2023-05-15T15:56:00Z">
        <w:r w:rsidRPr="00E05306">
          <w:rPr>
            <w:rFonts w:ascii="Times New Roman" w:hAnsi="Times New Roman" w:cs="Times New Roman"/>
            <w:highlight w:val="yellow"/>
            <w:rPrChange w:id="224" w:author="Johan van den Hoogen" w:date="2023-05-16T09:43:00Z">
              <w:rPr>
                <w:rFonts w:ascii="Times New Roman" w:hAnsi="Times New Roman" w:cs="Times New Roman"/>
              </w:rPr>
            </w:rPrChange>
          </w:rPr>
          <w:t>00</w:t>
        </w:r>
        <w:r>
          <w:rPr>
            <w:rFonts w:ascii="Times New Roman" w:hAnsi="Times New Roman" w:cs="Times New Roman"/>
          </w:rPr>
          <w:t xml:space="preserve"> </w:t>
        </w:r>
      </w:ins>
      <w:ins w:id="225" w:author="Johan van den Hoogen" w:date="2023-05-15T15:59:00Z">
        <w:r w:rsidR="00DC374A">
          <w:rPr>
            <w:rFonts w:ascii="Times New Roman" w:hAnsi="Times New Roman" w:cs="Times New Roman"/>
          </w:rPr>
          <w:t xml:space="preserve">km (AM) </w:t>
        </w:r>
      </w:ins>
      <w:ins w:id="226" w:author="Johan van den Hoogen" w:date="2023-05-15T15:56:00Z">
        <w:r>
          <w:rPr>
            <w:rFonts w:ascii="Times New Roman" w:hAnsi="Times New Roman" w:cs="Times New Roman"/>
          </w:rPr>
          <w:t xml:space="preserve">and </w:t>
        </w:r>
      </w:ins>
      <w:ins w:id="227" w:author="Johan van den Hoogen" w:date="2023-05-16T09:46:00Z">
        <w:r w:rsidR="00636466">
          <w:rPr>
            <w:rFonts w:ascii="Times New Roman" w:hAnsi="Times New Roman" w:cs="Times New Roman"/>
          </w:rPr>
          <w:t>1,</w:t>
        </w:r>
      </w:ins>
      <w:ins w:id="228" w:author="Johan van den Hoogen" w:date="2023-05-15T15:56:00Z">
        <w:r>
          <w:rPr>
            <w:rFonts w:ascii="Times New Roman" w:hAnsi="Times New Roman" w:cs="Times New Roman"/>
          </w:rPr>
          <w:t xml:space="preserve">800 </w:t>
        </w:r>
      </w:ins>
      <w:ins w:id="229" w:author="Johan van den Hoogen" w:date="2023-05-15T15:59:00Z">
        <w:r w:rsidR="00DC374A">
          <w:rPr>
            <w:rFonts w:ascii="Times New Roman" w:hAnsi="Times New Roman" w:cs="Times New Roman"/>
          </w:rPr>
          <w:t>km (EcM)</w:t>
        </w:r>
      </w:ins>
      <w:ins w:id="230" w:author="Johan van den Hoogen" w:date="2023-05-15T15:57:00Z">
        <w:r>
          <w:rPr>
            <w:rFonts w:ascii="Times New Roman" w:hAnsi="Times New Roman" w:cs="Times New Roman"/>
          </w:rPr>
          <w:t xml:space="preserve">, </w:t>
        </w:r>
      </w:ins>
      <w:ins w:id="231" w:author="Johan van den Hoogen" w:date="2023-05-15T15:56:00Z">
        <w:r>
          <w:rPr>
            <w:rFonts w:ascii="Times New Roman" w:hAnsi="Times New Roman" w:cs="Times New Roman"/>
          </w:rPr>
          <w:t>fit the pre</w:t>
        </w:r>
      </w:ins>
      <w:ins w:id="232" w:author="Johan van den Hoogen" w:date="2023-05-15T15:57:00Z">
        <w:r>
          <w:rPr>
            <w:rFonts w:ascii="Times New Roman" w:hAnsi="Times New Roman" w:cs="Times New Roman"/>
          </w:rPr>
          <w:t>diction space the best</w:t>
        </w:r>
      </w:ins>
      <w:ins w:id="233" w:author="Johan van den Hoogen" w:date="2023-05-15T15:59:00Z">
        <w:r w:rsidR="00DC374A">
          <w:rPr>
            <w:rFonts w:ascii="Times New Roman" w:hAnsi="Times New Roman" w:cs="Times New Roman"/>
          </w:rPr>
          <w:t xml:space="preserve">, with </w:t>
        </w:r>
      </w:ins>
      <w:ins w:id="234" w:author="Johan van den Hoogen" w:date="2023-05-15T15:57:00Z">
        <w:r w:rsidR="00DC374A">
          <w:rPr>
            <w:rFonts w:ascii="Times New Roman" w:hAnsi="Times New Roman" w:cs="Times New Roman"/>
          </w:rPr>
          <w:t xml:space="preserve">coefficient of determination R2 </w:t>
        </w:r>
      </w:ins>
      <w:ins w:id="235" w:author="Johan van den Hoogen" w:date="2023-05-15T15:58:00Z">
        <w:r w:rsidR="00DC374A">
          <w:rPr>
            <w:rFonts w:ascii="Times New Roman" w:hAnsi="Times New Roman" w:cs="Times New Roman"/>
          </w:rPr>
          <w:t xml:space="preserve">values are 0.17 and 0.19, for AM and EcM, respectively. </w:t>
        </w:r>
      </w:ins>
      <w:ins w:id="236" w:author="Johan van den Hoogen" w:date="2023-05-15T16:06:00Z">
        <w:r w:rsidR="00EF2EC6">
          <w:rPr>
            <w:rFonts w:ascii="Times New Roman" w:hAnsi="Times New Roman" w:cs="Times New Roman"/>
          </w:rPr>
          <w:t>As we expect the model performance to decrease with distance to training locations, we next performed spatially buffered leave-one-out cross-validation, a computationally expensive approach where a</w:t>
        </w:r>
      </w:ins>
      <w:ins w:id="237" w:author="Johan van den Hoogen" w:date="2023-05-15T16:07:00Z">
        <w:r w:rsidR="00EF2EC6">
          <w:rPr>
            <w:rFonts w:ascii="Times New Roman" w:hAnsi="Times New Roman" w:cs="Times New Roman"/>
          </w:rPr>
          <w:t xml:space="preserve"> separate</w:t>
        </w:r>
      </w:ins>
      <w:ins w:id="238" w:author="Johan van den Hoogen" w:date="2023-05-15T16:06:00Z">
        <w:r w:rsidR="00EF2EC6">
          <w:rPr>
            <w:rFonts w:ascii="Times New Roman" w:hAnsi="Times New Roman" w:cs="Times New Roman"/>
          </w:rPr>
          <w:t xml:space="preserve"> model is trained for every</w:t>
        </w:r>
      </w:ins>
      <w:ins w:id="239" w:author="Johan van den Hoogen" w:date="2023-05-15T16:07:00Z">
        <w:r w:rsidR="00EF2EC6">
          <w:rPr>
            <w:rFonts w:ascii="Times New Roman" w:hAnsi="Times New Roman" w:cs="Times New Roman"/>
          </w:rPr>
          <w:t xml:space="preserve"> location in the dataset, leaving out locations within a range of buffer sizes</w:t>
        </w:r>
        <w:r w:rsidR="004C22EA">
          <w:rPr>
            <w:rFonts w:ascii="Times New Roman" w:hAnsi="Times New Roman" w:cs="Times New Roman"/>
          </w:rPr>
          <w:t xml:space="preserve"> (Fig x). </w:t>
        </w:r>
      </w:ins>
      <w:ins w:id="240" w:author="Johan van den Hoogen" w:date="2023-05-15T16:08:00Z">
        <w:r w:rsidR="004C22EA">
          <w:rPr>
            <w:rFonts w:ascii="Times New Roman" w:hAnsi="Times New Roman" w:cs="Times New Roman"/>
          </w:rPr>
          <w:t>As expected, t</w:t>
        </w:r>
      </w:ins>
      <w:ins w:id="241" w:author="Johan van den Hoogen" w:date="2023-05-15T16:07:00Z">
        <w:r w:rsidR="004C22EA">
          <w:rPr>
            <w:rFonts w:ascii="Times New Roman" w:hAnsi="Times New Roman" w:cs="Times New Roman"/>
          </w:rPr>
          <w:t xml:space="preserve">he </w:t>
        </w:r>
      </w:ins>
      <w:ins w:id="242" w:author="Johan van den Hoogen" w:date="2023-05-15T16:08:00Z">
        <w:r w:rsidR="004C22EA">
          <w:rPr>
            <w:rFonts w:ascii="Times New Roman" w:hAnsi="Times New Roman" w:cs="Times New Roman"/>
          </w:rPr>
          <w:t xml:space="preserve">R2 values </w:t>
        </w:r>
      </w:ins>
      <w:ins w:id="243" w:author="Johan van den Hoogen" w:date="2023-05-15T16:07:00Z">
        <w:r w:rsidR="004C22EA">
          <w:rPr>
            <w:rFonts w:ascii="Times New Roman" w:hAnsi="Times New Roman" w:cs="Times New Roman"/>
          </w:rPr>
          <w:t>at buffer size</w:t>
        </w:r>
      </w:ins>
      <w:ins w:id="244" w:author="Johan van den Hoogen" w:date="2023-05-15T16:08:00Z">
        <w:r w:rsidR="004C22EA">
          <w:rPr>
            <w:rFonts w:ascii="Times New Roman" w:hAnsi="Times New Roman" w:cs="Times New Roman"/>
          </w:rPr>
          <w:t>s &gt;500 km are in line with the spatial blocked R2 values.</w:t>
        </w:r>
      </w:ins>
      <w:ins w:id="245" w:author="Johan van den Hoogen" w:date="2023-05-15T16:07:00Z">
        <w:r w:rsidR="00EF2EC6">
          <w:rPr>
            <w:rFonts w:ascii="Times New Roman" w:hAnsi="Times New Roman" w:cs="Times New Roman"/>
          </w:rPr>
          <w:t xml:space="preserve"> </w:t>
        </w:r>
      </w:ins>
      <w:ins w:id="246" w:author="Johan van den Hoogen" w:date="2023-05-15T16:09:00Z">
        <w:r w:rsidR="004C22EA" w:rsidRPr="002B77BC">
          <w:rPr>
            <w:rFonts w:ascii="Times New Roman" w:hAnsi="Times New Roman" w:cs="Times New Roman"/>
          </w:rPr>
          <w:t>To transform these findings into a visual representation, we plotted the coefficient of determination, R2, against the distance to the nearest sampling location, creating a spatial product. The resulting map was consistent with our previously described extrapolation map.</w:t>
        </w:r>
      </w:ins>
    </w:p>
    <w:p w14:paraId="04B5CFDE" w14:textId="2234E7B6" w:rsidR="004C22EA" w:rsidRDefault="005D360E" w:rsidP="006002BB">
      <w:pPr>
        <w:spacing w:line="360" w:lineRule="auto"/>
        <w:jc w:val="both"/>
        <w:rPr>
          <w:ins w:id="247" w:author="Johan van den Hoogen" w:date="2023-05-15T15:54:00Z"/>
          <w:rFonts w:ascii="Menlo" w:eastAsia="Times New Roman" w:hAnsi="Menlo" w:cs="Menlo"/>
          <w:color w:val="9ECBFF"/>
          <w:sz w:val="18"/>
          <w:szCs w:val="18"/>
          <w:lang w:val="en-NL" w:eastAsia="en-GB"/>
        </w:rPr>
      </w:pPr>
      <w:ins w:id="248" w:author="Johan van den Hoogen" w:date="2023-05-15T16:11:00Z">
        <w:r>
          <w:rPr>
            <w:rFonts w:ascii="Menlo" w:eastAsia="Times New Roman" w:hAnsi="Menlo" w:cs="Menlo"/>
            <w:noProof/>
            <w:color w:val="9ECBFF"/>
            <w:sz w:val="18"/>
            <w:szCs w:val="18"/>
            <w:lang w:val="en-NL" w:eastAsia="en-GB"/>
          </w:rPr>
          <w:drawing>
            <wp:inline distT="0" distB="0" distL="0" distR="0" wp14:anchorId="62A9E710" wp14:editId="7433C942">
              <wp:extent cx="5943600" cy="4739640"/>
              <wp:effectExtent l="0" t="0" r="0" b="0"/>
              <wp:docPr id="1890760377" name="Picture 2" descr="A picture containing screenshot, diagram, plot,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760377" name="Picture 2" descr="A picture containing screenshot, diagram, plot,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739640"/>
                      </a:xfrm>
                      <a:prstGeom prst="rect">
                        <a:avLst/>
                      </a:prstGeom>
                    </pic:spPr>
                  </pic:pic>
                </a:graphicData>
              </a:graphic>
            </wp:inline>
          </w:drawing>
        </w:r>
      </w:ins>
    </w:p>
    <w:p w14:paraId="43F2A0E7" w14:textId="3E823127" w:rsidR="006002BB" w:rsidRDefault="005D360E" w:rsidP="006002BB">
      <w:pPr>
        <w:spacing w:line="360" w:lineRule="auto"/>
        <w:jc w:val="both"/>
        <w:rPr>
          <w:ins w:id="249" w:author="Johan van den Hoogen" w:date="2023-05-15T16:24:00Z"/>
          <w:rFonts w:ascii="Times New Roman" w:hAnsi="Times New Roman" w:cs="Times New Roman"/>
        </w:rPr>
      </w:pPr>
      <w:ins w:id="250" w:author="Johan van den Hoogen" w:date="2023-05-15T16:10:00Z">
        <w:r>
          <w:rPr>
            <w:rFonts w:ascii="Times New Roman" w:hAnsi="Times New Roman" w:cs="Times New Roman"/>
            <w:noProof/>
          </w:rPr>
          <w:lastRenderedPageBreak/>
          <w:drawing>
            <wp:inline distT="0" distB="0" distL="0" distR="0" wp14:anchorId="631E82B7" wp14:editId="23A47438">
              <wp:extent cx="5943600" cy="3136900"/>
              <wp:effectExtent l="0" t="0" r="0" b="0"/>
              <wp:docPr id="1105380422" name="Picture 1" descr="A picture containing diagram, map,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80422" name="Picture 1" descr="A picture containing diagram, map, screenshot, 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ins>
    </w:p>
    <w:p w14:paraId="2A2973B8" w14:textId="77777777" w:rsidR="005D360E" w:rsidRDefault="005D360E" w:rsidP="006002BB">
      <w:pPr>
        <w:spacing w:line="360" w:lineRule="auto"/>
        <w:jc w:val="both"/>
        <w:rPr>
          <w:ins w:id="251" w:author="Johan van den Hoogen" w:date="2023-05-15T16:24:00Z"/>
          <w:rFonts w:ascii="Times New Roman" w:hAnsi="Times New Roman" w:cs="Times New Roman"/>
        </w:rPr>
      </w:pPr>
    </w:p>
    <w:p w14:paraId="7174E846" w14:textId="77777777" w:rsidR="005D360E" w:rsidRDefault="005D360E" w:rsidP="006002BB">
      <w:pPr>
        <w:spacing w:line="360" w:lineRule="auto"/>
        <w:jc w:val="both"/>
        <w:rPr>
          <w:ins w:id="252" w:author="Johan van den Hoogen" w:date="2023-05-15T16:24:00Z"/>
          <w:rFonts w:ascii="Times New Roman" w:hAnsi="Times New Roman" w:cs="Times New Roman"/>
        </w:rPr>
      </w:pPr>
    </w:p>
    <w:p w14:paraId="68DB05CA" w14:textId="258B00F4" w:rsidR="005D360E" w:rsidRDefault="005D360E" w:rsidP="006002BB">
      <w:pPr>
        <w:spacing w:line="360" w:lineRule="auto"/>
        <w:jc w:val="both"/>
        <w:rPr>
          <w:ins w:id="253" w:author="Johan van den Hoogen" w:date="2023-05-15T16:24:00Z"/>
          <w:rFonts w:ascii="Times New Roman" w:hAnsi="Times New Roman" w:cs="Times New Roman"/>
        </w:rPr>
      </w:pPr>
      <w:commentRangeStart w:id="254"/>
      <w:ins w:id="255" w:author="Johan van den Hoogen" w:date="2023-05-15T16:24:00Z">
        <w:r>
          <w:rPr>
            <w:rFonts w:ascii="Times New Roman" w:hAnsi="Times New Roman" w:cs="Times New Roman"/>
            <w:noProof/>
          </w:rPr>
          <w:drawing>
            <wp:inline distT="0" distB="0" distL="0" distR="0" wp14:anchorId="60B04E61" wp14:editId="6A773EBD">
              <wp:extent cx="5943600" cy="3413125"/>
              <wp:effectExtent l="0" t="0" r="0" b="3175"/>
              <wp:docPr id="729639458" name="Picture 3"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39458" name="Picture 3" descr="A map of the worl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413125"/>
                      </a:xfrm>
                      <a:prstGeom prst="rect">
                        <a:avLst/>
                      </a:prstGeom>
                    </pic:spPr>
                  </pic:pic>
                </a:graphicData>
              </a:graphic>
            </wp:inline>
          </w:drawing>
        </w:r>
      </w:ins>
      <w:commentRangeEnd w:id="254"/>
      <w:ins w:id="256" w:author="Johan van den Hoogen" w:date="2023-05-15T17:06:00Z">
        <w:r w:rsidR="00652F7D">
          <w:rPr>
            <w:rStyle w:val="CommentReference"/>
          </w:rPr>
          <w:commentReference w:id="254"/>
        </w:r>
      </w:ins>
    </w:p>
    <w:p w14:paraId="2562C574" w14:textId="77777777" w:rsidR="005D360E" w:rsidRDefault="005D360E" w:rsidP="006002BB">
      <w:pPr>
        <w:spacing w:line="360" w:lineRule="auto"/>
        <w:jc w:val="both"/>
        <w:rPr>
          <w:ins w:id="257" w:author="Johan van den Hoogen" w:date="2023-05-15T16:24:00Z"/>
          <w:rFonts w:ascii="Times New Roman" w:hAnsi="Times New Roman" w:cs="Times New Roman"/>
        </w:rPr>
      </w:pPr>
    </w:p>
    <w:p w14:paraId="30F0C1BF" w14:textId="77777777" w:rsidR="005D360E" w:rsidRDefault="005D360E" w:rsidP="006002BB">
      <w:pPr>
        <w:spacing w:line="360" w:lineRule="auto"/>
        <w:jc w:val="both"/>
        <w:rPr>
          <w:ins w:id="258" w:author="Johan van den Hoogen" w:date="2023-05-15T16:24:00Z"/>
          <w:rFonts w:ascii="Times New Roman" w:hAnsi="Times New Roman" w:cs="Times New Roman"/>
        </w:rPr>
      </w:pPr>
    </w:p>
    <w:p w14:paraId="46AD5476" w14:textId="77777777" w:rsidR="005D360E" w:rsidRPr="008A031D" w:rsidRDefault="005D360E">
      <w:pPr>
        <w:spacing w:line="360" w:lineRule="auto"/>
        <w:jc w:val="both"/>
        <w:rPr>
          <w:ins w:id="259" w:author="Johan van den Hoogen" w:date="2023-05-10T16:07:00Z"/>
          <w:rFonts w:ascii="Times New Roman" w:hAnsi="Times New Roman" w:cs="Times New Roman"/>
        </w:rPr>
        <w:pPrChange w:id="260" w:author="Johan van den Hoogen" w:date="2023-05-15T15:54:00Z">
          <w:pPr/>
        </w:pPrChange>
      </w:pPr>
    </w:p>
    <w:p w14:paraId="5742D22F" w14:textId="2D378B2B" w:rsidR="00351D3F" w:rsidDel="005D360E" w:rsidRDefault="00351D3F">
      <w:pPr>
        <w:pStyle w:val="ListParagraph"/>
        <w:numPr>
          <w:ilvl w:val="0"/>
          <w:numId w:val="1"/>
        </w:numPr>
        <w:spacing w:line="360" w:lineRule="auto"/>
        <w:jc w:val="both"/>
        <w:rPr>
          <w:del w:id="261" w:author="Johan van den Hoogen" w:date="2023-05-15T16:10:00Z"/>
          <w:rFonts w:ascii="Times New Roman" w:hAnsi="Times New Roman" w:cs="Times New Roman"/>
        </w:rPr>
        <w:pPrChange w:id="262" w:author="Johan van den Hoogen" w:date="2023-05-09T11:48:00Z">
          <w:pPr>
            <w:pStyle w:val="ListParagraph"/>
            <w:numPr>
              <w:numId w:val="1"/>
            </w:numPr>
            <w:ind w:left="1080" w:hanging="360"/>
          </w:pPr>
        </w:pPrChange>
      </w:pPr>
      <w:del w:id="263" w:author="Johan van den Hoogen" w:date="2023-05-15T16:10:00Z">
        <w:r w:rsidDel="005D360E">
          <w:rPr>
            <w:rFonts w:ascii="Times New Roman" w:hAnsi="Times New Roman" w:cs="Times New Roman"/>
          </w:rPr>
          <w:lastRenderedPageBreak/>
          <w:delText>Incorporation of Moran Eigenvector Maps as model covariates</w:delText>
        </w:r>
      </w:del>
    </w:p>
    <w:p w14:paraId="0083E166" w14:textId="74BC4422" w:rsidR="00E618B3" w:rsidRPr="008A031D" w:rsidDel="005D360E" w:rsidRDefault="00351D3F">
      <w:pPr>
        <w:pStyle w:val="ListParagraph"/>
        <w:numPr>
          <w:ilvl w:val="0"/>
          <w:numId w:val="1"/>
        </w:numPr>
        <w:spacing w:line="360" w:lineRule="auto"/>
        <w:jc w:val="both"/>
        <w:rPr>
          <w:del w:id="264" w:author="Johan van den Hoogen" w:date="2023-05-15T16:10:00Z"/>
          <w:rFonts w:ascii="Times New Roman" w:hAnsi="Times New Roman" w:cs="Times New Roman"/>
        </w:rPr>
        <w:pPrChange w:id="265" w:author="Johan van den Hoogen" w:date="2023-05-09T11:48:00Z">
          <w:pPr>
            <w:pStyle w:val="ListParagraph"/>
            <w:numPr>
              <w:numId w:val="1"/>
            </w:numPr>
            <w:ind w:left="1080" w:hanging="360"/>
          </w:pPr>
        </w:pPrChange>
      </w:pPr>
      <w:del w:id="266" w:author="Johan van den Hoogen" w:date="2023-05-15T16:10:00Z">
        <w:r w:rsidDel="005D360E">
          <w:rPr>
            <w:rFonts w:ascii="Times New Roman" w:hAnsi="Times New Roman" w:cs="Times New Roman"/>
          </w:rPr>
          <w:delText>Spatial blocking of cross validation</w:delText>
        </w:r>
      </w:del>
    </w:p>
    <w:p w14:paraId="6BF3767B" w14:textId="453E0E7E" w:rsidR="00351D3F" w:rsidDel="005D360E" w:rsidRDefault="00351D3F">
      <w:pPr>
        <w:spacing w:line="360" w:lineRule="auto"/>
        <w:jc w:val="both"/>
        <w:rPr>
          <w:del w:id="267" w:author="Johan van den Hoogen" w:date="2023-05-15T16:10:00Z"/>
          <w:rFonts w:ascii="Times New Roman" w:hAnsi="Times New Roman" w:cs="Times New Roman"/>
        </w:rPr>
        <w:pPrChange w:id="268" w:author="Johan van den Hoogen" w:date="2023-05-09T11:48:00Z">
          <w:pPr/>
        </w:pPrChange>
      </w:pPr>
    </w:p>
    <w:p w14:paraId="76152CBD" w14:textId="77777777" w:rsidR="00351D3F" w:rsidRDefault="00351D3F">
      <w:pPr>
        <w:spacing w:line="360" w:lineRule="auto"/>
        <w:jc w:val="both"/>
        <w:rPr>
          <w:rFonts w:ascii="Times New Roman" w:hAnsi="Times New Roman" w:cs="Times New Roman"/>
        </w:rPr>
        <w:pPrChange w:id="269" w:author="Johan van den Hoogen" w:date="2023-05-09T11:48:00Z">
          <w:pPr/>
        </w:pPrChange>
      </w:pPr>
    </w:p>
    <w:p w14:paraId="256249C5" w14:textId="77777777" w:rsidR="00351D3F" w:rsidRPr="008C051F" w:rsidRDefault="00351D3F">
      <w:pPr>
        <w:spacing w:line="360" w:lineRule="auto"/>
        <w:jc w:val="both"/>
        <w:rPr>
          <w:rFonts w:ascii="Times New Roman" w:hAnsi="Times New Roman" w:cs="Times New Roman"/>
          <w:i/>
          <w:iCs/>
        </w:rPr>
        <w:pPrChange w:id="270" w:author="Johan van den Hoogen" w:date="2023-05-09T11:48:00Z">
          <w:pPr/>
        </w:pPrChange>
      </w:pPr>
      <w:r w:rsidRPr="008C051F">
        <w:rPr>
          <w:rFonts w:ascii="Times New Roman" w:hAnsi="Times New Roman" w:cs="Times New Roman"/>
          <w:i/>
          <w:iCs/>
        </w:rPr>
        <w:t>Variable importance</w:t>
      </w:r>
      <w:r>
        <w:rPr>
          <w:rFonts w:ascii="Times New Roman" w:hAnsi="Times New Roman" w:cs="Times New Roman"/>
          <w:i/>
          <w:iCs/>
        </w:rPr>
        <w:t>, latitude trends, and protected area analysis</w:t>
      </w:r>
    </w:p>
    <w:p w14:paraId="46B4CED3" w14:textId="77777777" w:rsidR="00351D3F" w:rsidRDefault="00351D3F">
      <w:pPr>
        <w:spacing w:line="360" w:lineRule="auto"/>
        <w:jc w:val="both"/>
        <w:rPr>
          <w:rFonts w:ascii="Times New Roman" w:hAnsi="Times New Roman" w:cs="Times New Roman"/>
        </w:rPr>
        <w:pPrChange w:id="271" w:author="Johan van den Hoogen" w:date="2023-05-09T11:48:00Z">
          <w:pPr/>
        </w:pPrChange>
      </w:pPr>
    </w:p>
    <w:p w14:paraId="216F60B3" w14:textId="77777777" w:rsidR="00351D3F" w:rsidRDefault="00351D3F">
      <w:pPr>
        <w:spacing w:line="360" w:lineRule="auto"/>
        <w:jc w:val="both"/>
        <w:rPr>
          <w:rFonts w:ascii="Times New Roman" w:hAnsi="Times New Roman" w:cs="Times New Roman"/>
        </w:rPr>
        <w:pPrChange w:id="272" w:author="Johan van den Hoogen" w:date="2023-05-09T11:48:00Z">
          <w:pPr/>
        </w:pPrChange>
      </w:pPr>
      <w:r>
        <w:rPr>
          <w:rFonts w:ascii="Times New Roman" w:hAnsi="Times New Roman" w:cs="Times New Roman"/>
        </w:rPr>
        <w:t>[Feature importance and SHAP analysis description]</w:t>
      </w:r>
    </w:p>
    <w:p w14:paraId="48DD8A05" w14:textId="77777777" w:rsidR="00351D3F" w:rsidRDefault="00351D3F">
      <w:pPr>
        <w:spacing w:line="360" w:lineRule="auto"/>
        <w:jc w:val="both"/>
        <w:rPr>
          <w:rFonts w:ascii="Times New Roman" w:hAnsi="Times New Roman" w:cs="Times New Roman"/>
        </w:rPr>
        <w:pPrChange w:id="273" w:author="Johan van den Hoogen" w:date="2023-05-09T11:48:00Z">
          <w:pPr/>
        </w:pPrChange>
      </w:pPr>
    </w:p>
    <w:p w14:paraId="7604B73B" w14:textId="77777777" w:rsidR="00351D3F" w:rsidRDefault="00351D3F">
      <w:pPr>
        <w:spacing w:line="360" w:lineRule="auto"/>
        <w:jc w:val="both"/>
        <w:rPr>
          <w:rFonts w:ascii="Times New Roman" w:hAnsi="Times New Roman" w:cs="Times New Roman"/>
        </w:rPr>
        <w:pPrChange w:id="274" w:author="Johan van den Hoogen" w:date="2023-05-09T11:48:00Z">
          <w:pPr/>
        </w:pPrChange>
      </w:pPr>
    </w:p>
    <w:p w14:paraId="2DF65556" w14:textId="77777777" w:rsidR="00351D3F" w:rsidRDefault="00351D3F">
      <w:pPr>
        <w:spacing w:line="360" w:lineRule="auto"/>
        <w:jc w:val="both"/>
        <w:rPr>
          <w:rFonts w:ascii="Times New Roman" w:hAnsi="Times New Roman" w:cs="Times New Roman"/>
        </w:rPr>
        <w:pPrChange w:id="275" w:author="Johan van den Hoogen" w:date="2023-05-09T11:48:00Z">
          <w:pPr/>
        </w:pPrChange>
      </w:pPr>
      <w:r>
        <w:rPr>
          <w:rFonts w:ascii="Times New Roman" w:hAnsi="Times New Roman" w:cs="Times New Roman"/>
        </w:rPr>
        <w:t>To measure how mycorrhizal richness varies with latitude, richness values were averaged at every 0.2 latitude degrees within one degree-wide longitude bands (Zhu et al. 2012). Mycorrhizal hotspots were defined by setting a cutoff at the 95</w:t>
      </w:r>
      <w:r w:rsidRPr="00511321">
        <w:rPr>
          <w:rFonts w:ascii="Times New Roman" w:hAnsi="Times New Roman" w:cs="Times New Roman"/>
          <w:vertAlign w:val="superscript"/>
        </w:rPr>
        <w:t>th</w:t>
      </w:r>
      <w:r>
        <w:rPr>
          <w:rFonts w:ascii="Times New Roman" w:hAnsi="Times New Roman" w:cs="Times New Roman"/>
        </w:rPr>
        <w:t xml:space="preserve"> percentile of predicted richness values. These hotspots were then overlaid with the World Database of Protected Areas (</w:t>
      </w:r>
      <w:commentRangeStart w:id="276"/>
      <w:r>
        <w:rPr>
          <w:rFonts w:ascii="Times New Roman" w:hAnsi="Times New Roman" w:cs="Times New Roman"/>
        </w:rPr>
        <w:t>Bingham et al. 2019</w:t>
      </w:r>
      <w:commentRangeEnd w:id="276"/>
      <w:r>
        <w:rPr>
          <w:rStyle w:val="CommentReference"/>
        </w:rPr>
        <w:commentReference w:id="276"/>
      </w:r>
      <w:r>
        <w:rPr>
          <w:rFonts w:ascii="Times New Roman" w:hAnsi="Times New Roman" w:cs="Times New Roman"/>
        </w:rPr>
        <w:t>) before calculating the extent to which each hotspot currently falls within a protected area at the biome level.</w:t>
      </w:r>
    </w:p>
    <w:p w14:paraId="5E34844E" w14:textId="77777777" w:rsidR="00351D3F" w:rsidRDefault="00351D3F">
      <w:pPr>
        <w:spacing w:line="360" w:lineRule="auto"/>
        <w:jc w:val="both"/>
        <w:rPr>
          <w:rFonts w:ascii="Times New Roman" w:hAnsi="Times New Roman" w:cs="Times New Roman"/>
        </w:rPr>
        <w:pPrChange w:id="277" w:author="Johan van den Hoogen" w:date="2023-05-09T11:48:00Z">
          <w:pPr/>
        </w:pPrChange>
      </w:pPr>
    </w:p>
    <w:p w14:paraId="3FD36AF6" w14:textId="77777777" w:rsidR="0080323B" w:rsidRDefault="0080323B">
      <w:pPr>
        <w:spacing w:line="360" w:lineRule="auto"/>
        <w:jc w:val="both"/>
        <w:pPrChange w:id="278" w:author="Johan van den Hoogen" w:date="2023-05-09T11:48:00Z">
          <w:pPr/>
        </w:pPrChange>
      </w:pPr>
    </w:p>
    <w:sectPr w:rsidR="0080323B" w:rsidSect="00A22F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Michael Van Nuland" w:date="2023-04-25T14:54:00Z" w:initials="MV">
    <w:p w14:paraId="1FC489CB" w14:textId="77777777" w:rsidR="00351D3F" w:rsidRDefault="00351D3F" w:rsidP="00351D3F">
      <w:r>
        <w:rPr>
          <w:rStyle w:val="CommentReference"/>
        </w:rPr>
        <w:annotationRef/>
      </w:r>
      <w:r>
        <w:rPr>
          <w:color w:val="000000"/>
          <w:sz w:val="20"/>
          <w:szCs w:val="20"/>
        </w:rPr>
        <w:t>Need help filling in details here</w:t>
      </w:r>
    </w:p>
  </w:comment>
  <w:comment w:id="6" w:author="Michael Van Nuland" w:date="2023-04-25T14:45:00Z" w:initials="MV">
    <w:p w14:paraId="51E6E1F9" w14:textId="77777777" w:rsidR="00351D3F" w:rsidRDefault="00351D3F" w:rsidP="00351D3F">
      <w:r>
        <w:rPr>
          <w:rStyle w:val="CommentReference"/>
        </w:rPr>
        <w:annotationRef/>
      </w:r>
      <w:r>
        <w:rPr>
          <w:color w:val="000000"/>
          <w:sz w:val="20"/>
          <w:szCs w:val="20"/>
        </w:rPr>
        <w:t>Need help on the background methods here</w:t>
      </w:r>
    </w:p>
  </w:comment>
  <w:comment w:id="9" w:author="Michael Van Nuland" w:date="2023-04-28T12:46:00Z" w:initials="MV">
    <w:p w14:paraId="2177F443" w14:textId="77777777" w:rsidR="00351D3F" w:rsidRDefault="00351D3F" w:rsidP="00351D3F">
      <w:r>
        <w:rPr>
          <w:rStyle w:val="CommentReference"/>
        </w:rPr>
        <w:annotationRef/>
      </w:r>
      <w:r>
        <w:rPr>
          <w:color w:val="000000"/>
          <w:sz w:val="20"/>
          <w:szCs w:val="20"/>
        </w:rPr>
        <w:t>Did we not do this for SSU data because we don’t have sequencing depth in the metadata?</w:t>
      </w:r>
    </w:p>
  </w:comment>
  <w:comment w:id="10" w:author="Johan van den Hoogen" w:date="2023-05-08T15:02:00Z" w:initials="Jv">
    <w:p w14:paraId="3F4248E5" w14:textId="77777777" w:rsidR="0086199D" w:rsidRDefault="0086199D" w:rsidP="000575BB">
      <w:r>
        <w:rPr>
          <w:rStyle w:val="CommentReference"/>
        </w:rPr>
        <w:annotationRef/>
      </w:r>
      <w:r>
        <w:rPr>
          <w:sz w:val="20"/>
          <w:szCs w:val="20"/>
        </w:rPr>
        <w:t>Both EM and AM SSU data were rarefied</w:t>
      </w:r>
    </w:p>
  </w:comment>
  <w:comment w:id="13" w:author="Michael Van Nuland" w:date="2023-04-28T12:45:00Z" w:initials="MV">
    <w:p w14:paraId="11E269E9" w14:textId="7AA3391E" w:rsidR="00351D3F" w:rsidRDefault="00351D3F" w:rsidP="00351D3F">
      <w:r>
        <w:rPr>
          <w:rStyle w:val="CommentReference"/>
        </w:rPr>
        <w:annotationRef/>
      </w:r>
      <w:r>
        <w:rPr>
          <w:color w:val="000000"/>
          <w:sz w:val="20"/>
          <w:szCs w:val="20"/>
        </w:rPr>
        <w:t>I only see data filtering for the ITS data; should we also consider it for the SSU data?</w:t>
      </w:r>
    </w:p>
  </w:comment>
  <w:comment w:id="14" w:author="Johan van den Hoogen" w:date="2023-05-08T15:04:00Z" w:initials="Jv">
    <w:p w14:paraId="395378E4" w14:textId="77777777" w:rsidR="0086199D" w:rsidRDefault="0086199D" w:rsidP="00C50DF7">
      <w:r>
        <w:rPr>
          <w:rStyle w:val="CommentReference"/>
        </w:rPr>
        <w:annotationRef/>
      </w:r>
      <w:r>
        <w:rPr>
          <w:sz w:val="20"/>
          <w:szCs w:val="20"/>
        </w:rPr>
        <w:t>Good point. Just started a re-run of the AM map with filtered data (just a handful removed)</w:t>
      </w:r>
    </w:p>
  </w:comment>
  <w:comment w:id="15" w:author="Michael Van Nuland" w:date="2023-04-28T12:40:00Z" w:initials="MV">
    <w:p w14:paraId="3605D2A2" w14:textId="6D024698" w:rsidR="00351D3F" w:rsidRDefault="00351D3F" w:rsidP="00351D3F">
      <w:r>
        <w:rPr>
          <w:rStyle w:val="CommentReference"/>
        </w:rPr>
        <w:annotationRef/>
      </w:r>
      <w:r>
        <w:rPr>
          <w:color w:val="000000"/>
          <w:sz w:val="20"/>
          <w:szCs w:val="20"/>
        </w:rPr>
        <w:t>We removed the entire studies, or just the samples in Desert and Mediterranean biomes? The code on GitHub makes it look like the entire studies were filtered out.</w:t>
      </w:r>
    </w:p>
  </w:comment>
  <w:comment w:id="16" w:author="Johan van den Hoogen" w:date="2023-05-08T15:02:00Z" w:initials="Jv">
    <w:p w14:paraId="66BE8E59" w14:textId="77777777" w:rsidR="0086199D" w:rsidRDefault="0086199D" w:rsidP="004230DF">
      <w:r>
        <w:rPr>
          <w:rStyle w:val="CommentReference"/>
        </w:rPr>
        <w:annotationRef/>
      </w:r>
      <w:r>
        <w:rPr>
          <w:sz w:val="20"/>
          <w:szCs w:val="20"/>
        </w:rPr>
        <w:t>Samples from these two studies were removed altogether. They massively skewed the IQR and hence cut-off values for the data filtering</w:t>
      </w:r>
    </w:p>
  </w:comment>
  <w:comment w:id="87" w:author="Michael Van Nuland" w:date="2023-04-28T13:21:00Z" w:initials="MV">
    <w:p w14:paraId="1B976060" w14:textId="77777777" w:rsidR="0022572A" w:rsidRDefault="0022572A" w:rsidP="0022572A">
      <w:r>
        <w:rPr>
          <w:rStyle w:val="CommentReference"/>
        </w:rPr>
        <w:annotationRef/>
      </w:r>
      <w:r>
        <w:rPr>
          <w:color w:val="000000"/>
          <w:sz w:val="20"/>
          <w:szCs w:val="20"/>
        </w:rPr>
        <w:t>How many? How much variation does the subset cover? And don’t RF models handle collinearity pretty well?</w:t>
      </w:r>
    </w:p>
  </w:comment>
  <w:comment w:id="96" w:author="Michael Van Nuland" w:date="2023-04-28T13:28:00Z" w:initials="MV">
    <w:p w14:paraId="258D3B2A" w14:textId="77777777" w:rsidR="00F16DCC" w:rsidRDefault="00F16DCC" w:rsidP="00F16DCC">
      <w:r>
        <w:rPr>
          <w:rStyle w:val="CommentReference"/>
        </w:rPr>
        <w:annotationRef/>
      </w:r>
      <w:r>
        <w:rPr>
          <w:color w:val="000000"/>
          <w:sz w:val="20"/>
          <w:szCs w:val="20"/>
        </w:rPr>
        <w:t>Need to describe hotcoding in the approach above?</w:t>
      </w:r>
    </w:p>
  </w:comment>
  <w:comment w:id="99" w:author="Johan van den Hoogen" w:date="2023-05-10T16:09:00Z" w:initials="Jv">
    <w:p w14:paraId="15F53D9F" w14:textId="77777777" w:rsidR="00D933E9" w:rsidRDefault="00D933E9" w:rsidP="00A45730">
      <w:r>
        <w:rPr>
          <w:rStyle w:val="CommentReference"/>
        </w:rPr>
        <w:annotationRef/>
      </w:r>
      <w:r>
        <w:rPr>
          <w:sz w:val="20"/>
          <w:szCs w:val="20"/>
        </w:rPr>
        <w:t xml:space="preserve">Not actually included; as we removed ITS1 samples altogether. </w:t>
      </w:r>
    </w:p>
  </w:comment>
  <w:comment w:id="139" w:author="Michael Van Nuland" w:date="2023-04-28T13:21:00Z" w:initials="MV">
    <w:p w14:paraId="186E532A" w14:textId="54EF1AD4" w:rsidR="00351D3F" w:rsidRDefault="00351D3F" w:rsidP="00351D3F">
      <w:r>
        <w:rPr>
          <w:rStyle w:val="CommentReference"/>
        </w:rPr>
        <w:annotationRef/>
      </w:r>
      <w:r>
        <w:rPr>
          <w:color w:val="000000"/>
          <w:sz w:val="20"/>
          <w:szCs w:val="20"/>
        </w:rPr>
        <w:t>How many? How much variation does the subset cover? And don’t RF models handle collinearity pretty well?</w:t>
      </w:r>
    </w:p>
  </w:comment>
  <w:comment w:id="156" w:author="Michael Van Nuland" w:date="2023-04-28T13:28:00Z" w:initials="MV">
    <w:p w14:paraId="5B794294" w14:textId="77777777" w:rsidR="00351D3F" w:rsidRDefault="00351D3F" w:rsidP="00351D3F">
      <w:r>
        <w:rPr>
          <w:rStyle w:val="CommentReference"/>
        </w:rPr>
        <w:annotationRef/>
      </w:r>
      <w:r>
        <w:rPr>
          <w:color w:val="000000"/>
          <w:sz w:val="20"/>
          <w:szCs w:val="20"/>
        </w:rPr>
        <w:t>Need to describe hotcoding in the approach above?</w:t>
      </w:r>
    </w:p>
  </w:comment>
  <w:comment w:id="254" w:author="Johan van den Hoogen" w:date="2023-05-15T17:06:00Z" w:initials="Jv">
    <w:p w14:paraId="7C39E1ED" w14:textId="77777777" w:rsidR="00050400" w:rsidRDefault="00652F7D" w:rsidP="001C553D">
      <w:r>
        <w:rPr>
          <w:rStyle w:val="CommentReference"/>
        </w:rPr>
        <w:annotationRef/>
      </w:r>
      <w:r w:rsidR="00050400">
        <w:rPr>
          <w:sz w:val="20"/>
          <w:szCs w:val="20"/>
        </w:rPr>
        <w:t>This is R2 as function of sampling locations, for EcM. Will style this a bit better and create one for AM. We could plot these together with pct interpolation maps? They largely display the same pattern</w:t>
      </w:r>
    </w:p>
  </w:comment>
  <w:comment w:id="276" w:author="Michael Van Nuland" w:date="2023-04-28T14:53:00Z" w:initials="MV">
    <w:p w14:paraId="55FC1D2D" w14:textId="4175ECDB" w:rsidR="00351D3F" w:rsidRDefault="00351D3F" w:rsidP="00351D3F">
      <w:r>
        <w:rPr>
          <w:rStyle w:val="CommentReference"/>
        </w:rPr>
        <w:annotationRef/>
      </w:r>
      <w:r>
        <w:rPr>
          <w:color w:val="000000"/>
          <w:sz w:val="20"/>
          <w:szCs w:val="20"/>
        </w:rPr>
        <w:t>Bingham, H. C., Juffe Bignoli, D., Lewis, E., MacSharry, B., Burgess, N. D., Visconti, P., ... &amp; Kingston, N. (2019). Sixty years of tracking conservation progress using the World Database on Protected Areas. Nature Ecology &amp; Evolution, 3(5), 737-743.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C489CB" w15:done="0"/>
  <w15:commentEx w15:paraId="51E6E1F9" w15:done="0"/>
  <w15:commentEx w15:paraId="2177F443" w15:done="0"/>
  <w15:commentEx w15:paraId="3F4248E5" w15:paraIdParent="2177F443" w15:done="0"/>
  <w15:commentEx w15:paraId="11E269E9" w15:done="0"/>
  <w15:commentEx w15:paraId="395378E4" w15:paraIdParent="11E269E9" w15:done="0"/>
  <w15:commentEx w15:paraId="3605D2A2" w15:done="0"/>
  <w15:commentEx w15:paraId="66BE8E59" w15:paraIdParent="3605D2A2" w15:done="0"/>
  <w15:commentEx w15:paraId="1B976060" w15:done="0"/>
  <w15:commentEx w15:paraId="258D3B2A" w15:done="0"/>
  <w15:commentEx w15:paraId="15F53D9F" w15:done="0"/>
  <w15:commentEx w15:paraId="186E532A" w15:done="0"/>
  <w15:commentEx w15:paraId="5B794294" w15:done="0"/>
  <w15:commentEx w15:paraId="7C39E1ED" w15:done="0"/>
  <w15:commentEx w15:paraId="55FC1D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6823" w16cex:dateUtc="2023-04-25T21:54:00Z"/>
  <w16cex:commentExtensible w16cex:durableId="27F26613" w16cex:dateUtc="2023-04-25T21:45:00Z"/>
  <w16cex:commentExtensible w16cex:durableId="27F63E9A" w16cex:dateUtc="2023-04-28T19:46:00Z"/>
  <w16cex:commentExtensible w16cex:durableId="28038D9B" w16cex:dateUtc="2023-05-08T13:02:00Z"/>
  <w16cex:commentExtensible w16cex:durableId="27F63E6D" w16cex:dateUtc="2023-04-28T19:45:00Z"/>
  <w16cex:commentExtensible w16cex:durableId="28038DE4" w16cex:dateUtc="2023-05-08T13:04:00Z"/>
  <w16cex:commentExtensible w16cex:durableId="27F63D4A" w16cex:dateUtc="2023-04-28T19:40:00Z"/>
  <w16cex:commentExtensible w16cex:durableId="28038D76" w16cex:dateUtc="2023-05-08T13:02:00Z"/>
  <w16cex:commentExtensible w16cex:durableId="2804F21D" w16cex:dateUtc="2023-04-28T20:21:00Z"/>
  <w16cex:commentExtensible w16cex:durableId="2804F257" w16cex:dateUtc="2023-04-28T20:28:00Z"/>
  <w16cex:commentExtensible w16cex:durableId="2806403C" w16cex:dateUtc="2023-05-10T14:09:00Z"/>
  <w16cex:commentExtensible w16cex:durableId="27F646DF" w16cex:dateUtc="2023-04-28T20:21:00Z"/>
  <w16cex:commentExtensible w16cex:durableId="27F64869" w16cex:dateUtc="2023-04-28T20:28:00Z"/>
  <w16cex:commentExtensible w16cex:durableId="280CE526" w16cex:dateUtc="2023-05-15T15:06:00Z"/>
  <w16cex:commentExtensible w16cex:durableId="27F65C6F" w16cex:dateUtc="2023-04-28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C489CB" w16cid:durableId="27F26823"/>
  <w16cid:commentId w16cid:paraId="51E6E1F9" w16cid:durableId="27F26613"/>
  <w16cid:commentId w16cid:paraId="2177F443" w16cid:durableId="27F63E9A"/>
  <w16cid:commentId w16cid:paraId="3F4248E5" w16cid:durableId="28038D9B"/>
  <w16cid:commentId w16cid:paraId="11E269E9" w16cid:durableId="27F63E6D"/>
  <w16cid:commentId w16cid:paraId="395378E4" w16cid:durableId="28038DE4"/>
  <w16cid:commentId w16cid:paraId="3605D2A2" w16cid:durableId="27F63D4A"/>
  <w16cid:commentId w16cid:paraId="66BE8E59" w16cid:durableId="28038D76"/>
  <w16cid:commentId w16cid:paraId="1B976060" w16cid:durableId="2804F21D"/>
  <w16cid:commentId w16cid:paraId="258D3B2A" w16cid:durableId="2804F257"/>
  <w16cid:commentId w16cid:paraId="15F53D9F" w16cid:durableId="2806403C"/>
  <w16cid:commentId w16cid:paraId="186E532A" w16cid:durableId="27F646DF"/>
  <w16cid:commentId w16cid:paraId="5B794294" w16cid:durableId="27F64869"/>
  <w16cid:commentId w16cid:paraId="7C39E1ED" w16cid:durableId="280CE526"/>
  <w16cid:commentId w16cid:paraId="55FC1D2D" w16cid:durableId="27F65C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E0F17"/>
    <w:multiLevelType w:val="hybridMultilevel"/>
    <w:tmpl w:val="EDB27F2E"/>
    <w:lvl w:ilvl="0" w:tplc="A9B8A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402702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an van den Hoogen">
    <w15:presenceInfo w15:providerId="Windows Live" w15:userId="1784956136a0fd83"/>
  </w15:person>
  <w15:person w15:author="Michael Van Nuland">
    <w15:presenceInfo w15:providerId="Windows Live" w15:userId="ca55a31daf13ee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3F"/>
    <w:rsid w:val="00000BD5"/>
    <w:rsid w:val="00005F66"/>
    <w:rsid w:val="00050400"/>
    <w:rsid w:val="000924B2"/>
    <w:rsid w:val="00141975"/>
    <w:rsid w:val="001B420B"/>
    <w:rsid w:val="001C3B29"/>
    <w:rsid w:val="001C6B3E"/>
    <w:rsid w:val="001C7D2D"/>
    <w:rsid w:val="001D5168"/>
    <w:rsid w:val="0022572A"/>
    <w:rsid w:val="00286A57"/>
    <w:rsid w:val="002B6988"/>
    <w:rsid w:val="002B7CC6"/>
    <w:rsid w:val="00351D3F"/>
    <w:rsid w:val="004C22EA"/>
    <w:rsid w:val="004E34A4"/>
    <w:rsid w:val="004E3E6F"/>
    <w:rsid w:val="00503C5D"/>
    <w:rsid w:val="00541F2B"/>
    <w:rsid w:val="005735C5"/>
    <w:rsid w:val="00587543"/>
    <w:rsid w:val="005D360E"/>
    <w:rsid w:val="006002BB"/>
    <w:rsid w:val="006172F3"/>
    <w:rsid w:val="006212F7"/>
    <w:rsid w:val="00624CD8"/>
    <w:rsid w:val="00636466"/>
    <w:rsid w:val="00652F7D"/>
    <w:rsid w:val="00674C11"/>
    <w:rsid w:val="006A11A4"/>
    <w:rsid w:val="007663E9"/>
    <w:rsid w:val="0080323B"/>
    <w:rsid w:val="00827437"/>
    <w:rsid w:val="0086199D"/>
    <w:rsid w:val="008A5BEF"/>
    <w:rsid w:val="008A5F78"/>
    <w:rsid w:val="008C7FC2"/>
    <w:rsid w:val="00A22F96"/>
    <w:rsid w:val="00B513C4"/>
    <w:rsid w:val="00B75F58"/>
    <w:rsid w:val="00C233F9"/>
    <w:rsid w:val="00D5407B"/>
    <w:rsid w:val="00D71FD4"/>
    <w:rsid w:val="00D933E9"/>
    <w:rsid w:val="00DC374A"/>
    <w:rsid w:val="00E05306"/>
    <w:rsid w:val="00E237D4"/>
    <w:rsid w:val="00E618B3"/>
    <w:rsid w:val="00E72980"/>
    <w:rsid w:val="00EA0C97"/>
    <w:rsid w:val="00ED3478"/>
    <w:rsid w:val="00EE4FA3"/>
    <w:rsid w:val="00EE5C31"/>
    <w:rsid w:val="00EF2EC6"/>
    <w:rsid w:val="00F16DCC"/>
    <w:rsid w:val="00F62DA6"/>
    <w:rsid w:val="00F77050"/>
    <w:rsid w:val="00F94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3E270F"/>
  <w15:docId w15:val="{E03BFA46-7960-304F-A038-D67F591E5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1D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D3F"/>
    <w:pPr>
      <w:ind w:left="720"/>
      <w:contextualSpacing/>
    </w:pPr>
  </w:style>
  <w:style w:type="character" w:styleId="Hyperlink">
    <w:name w:val="Hyperlink"/>
    <w:basedOn w:val="DefaultParagraphFont"/>
    <w:uiPriority w:val="99"/>
    <w:unhideWhenUsed/>
    <w:rsid w:val="00351D3F"/>
    <w:rPr>
      <w:color w:val="0563C1" w:themeColor="hyperlink"/>
      <w:u w:val="single"/>
    </w:rPr>
  </w:style>
  <w:style w:type="character" w:styleId="CommentReference">
    <w:name w:val="annotation reference"/>
    <w:basedOn w:val="DefaultParagraphFont"/>
    <w:uiPriority w:val="99"/>
    <w:semiHidden/>
    <w:unhideWhenUsed/>
    <w:rsid w:val="00351D3F"/>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6A11A4"/>
  </w:style>
  <w:style w:type="paragraph" w:styleId="CommentSubject">
    <w:name w:val="annotation subject"/>
    <w:basedOn w:val="CommentText"/>
    <w:next w:val="CommentText"/>
    <w:link w:val="CommentSubjectChar"/>
    <w:uiPriority w:val="99"/>
    <w:semiHidden/>
    <w:unhideWhenUsed/>
    <w:rsid w:val="0086199D"/>
    <w:rPr>
      <w:b/>
      <w:bCs/>
    </w:rPr>
  </w:style>
  <w:style w:type="character" w:customStyle="1" w:styleId="CommentSubjectChar">
    <w:name w:val="Comment Subject Char"/>
    <w:basedOn w:val="CommentTextChar"/>
    <w:link w:val="CommentSubject"/>
    <w:uiPriority w:val="99"/>
    <w:semiHidden/>
    <w:rsid w:val="0086199D"/>
    <w:rPr>
      <w:b/>
      <w:bCs/>
      <w:sz w:val="20"/>
      <w:szCs w:val="20"/>
    </w:rPr>
  </w:style>
  <w:style w:type="paragraph" w:styleId="NormalWeb">
    <w:name w:val="Normal (Web)"/>
    <w:basedOn w:val="Normal"/>
    <w:uiPriority w:val="99"/>
    <w:unhideWhenUsed/>
    <w:rsid w:val="0086199D"/>
    <w:pPr>
      <w:spacing w:before="100" w:beforeAutospacing="1" w:after="100" w:afterAutospacing="1"/>
    </w:pPr>
    <w:rPr>
      <w:rFonts w:ascii="Times New Roman" w:eastAsia="Times New Roman" w:hAnsi="Times New Roman" w:cs="Times New Roman"/>
      <w:lang w:val="nl-BE" w:eastAsia="nl-BE"/>
    </w:rPr>
  </w:style>
  <w:style w:type="character" w:styleId="UnresolvedMention">
    <w:name w:val="Unresolved Mention"/>
    <w:basedOn w:val="DefaultParagraphFont"/>
    <w:uiPriority w:val="99"/>
    <w:semiHidden/>
    <w:unhideWhenUsed/>
    <w:rsid w:val="00D54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829782">
      <w:bodyDiv w:val="1"/>
      <w:marLeft w:val="0"/>
      <w:marRight w:val="0"/>
      <w:marTop w:val="0"/>
      <w:marBottom w:val="0"/>
      <w:divBdr>
        <w:top w:val="none" w:sz="0" w:space="0" w:color="auto"/>
        <w:left w:val="none" w:sz="0" w:space="0" w:color="auto"/>
        <w:bottom w:val="none" w:sz="0" w:space="0" w:color="auto"/>
        <w:right w:val="none" w:sz="0" w:space="0" w:color="auto"/>
      </w:divBdr>
      <w:divsChild>
        <w:div w:id="725642098">
          <w:marLeft w:val="0"/>
          <w:marRight w:val="0"/>
          <w:marTop w:val="0"/>
          <w:marBottom w:val="0"/>
          <w:divBdr>
            <w:top w:val="none" w:sz="0" w:space="0" w:color="auto"/>
            <w:left w:val="none" w:sz="0" w:space="0" w:color="auto"/>
            <w:bottom w:val="none" w:sz="0" w:space="0" w:color="auto"/>
            <w:right w:val="none" w:sz="0" w:space="0" w:color="auto"/>
          </w:divBdr>
          <w:divsChild>
            <w:div w:id="15631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957">
      <w:bodyDiv w:val="1"/>
      <w:marLeft w:val="0"/>
      <w:marRight w:val="0"/>
      <w:marTop w:val="0"/>
      <w:marBottom w:val="0"/>
      <w:divBdr>
        <w:top w:val="none" w:sz="0" w:space="0" w:color="auto"/>
        <w:left w:val="none" w:sz="0" w:space="0" w:color="auto"/>
        <w:bottom w:val="none" w:sz="0" w:space="0" w:color="auto"/>
        <w:right w:val="none" w:sz="0" w:space="0" w:color="auto"/>
      </w:divBdr>
    </w:div>
    <w:div w:id="20846412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Van Nuland</dc:creator>
  <cp:keywords/>
  <dc:description/>
  <cp:lastModifiedBy>Johan van den Hoogen</cp:lastModifiedBy>
  <cp:revision>3</cp:revision>
  <dcterms:created xsi:type="dcterms:W3CDTF">2023-05-16T07:43:00Z</dcterms:created>
  <dcterms:modified xsi:type="dcterms:W3CDTF">2023-05-16T07:46:00Z</dcterms:modified>
</cp:coreProperties>
</file>